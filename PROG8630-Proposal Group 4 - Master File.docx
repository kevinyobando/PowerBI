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7286" w:rsidRDefault="003D3F45">
      <w:pPr>
        <w:jc w:val="center"/>
        <w:rPr>
          <w:sz w:val="72"/>
          <w:szCs w:val="72"/>
        </w:rPr>
      </w:pPr>
      <w:r>
        <w:rPr>
          <w:sz w:val="72"/>
          <w:szCs w:val="72"/>
        </w:rPr>
        <w:t xml:space="preserve">Conestoga College </w:t>
      </w:r>
    </w:p>
    <w:p w14:paraId="00000002" w14:textId="77777777" w:rsidR="00307286" w:rsidRDefault="003D3F45">
      <w:pPr>
        <w:jc w:val="center"/>
        <w:rPr>
          <w:sz w:val="36"/>
          <w:szCs w:val="36"/>
        </w:rPr>
      </w:pPr>
      <w:r>
        <w:rPr>
          <w:sz w:val="36"/>
          <w:szCs w:val="36"/>
        </w:rPr>
        <w:t>School of Applied Computer Science &amp; Information Technology</w:t>
      </w:r>
    </w:p>
    <w:p w14:paraId="00000003" w14:textId="77777777" w:rsidR="00307286" w:rsidRDefault="00307286">
      <w:pPr>
        <w:jc w:val="center"/>
        <w:rPr>
          <w:sz w:val="36"/>
          <w:szCs w:val="36"/>
        </w:rPr>
      </w:pPr>
    </w:p>
    <w:p w14:paraId="00000004" w14:textId="3B106F3F" w:rsidR="00307286" w:rsidRDefault="00023993">
      <w:pPr>
        <w:jc w:val="center"/>
        <w:rPr>
          <w:sz w:val="28"/>
          <w:szCs w:val="28"/>
        </w:rPr>
      </w:pPr>
      <w:r>
        <w:rPr>
          <w:sz w:val="28"/>
          <w:szCs w:val="28"/>
        </w:rPr>
        <w:t>PROG8630</w:t>
      </w:r>
      <w:r w:rsidR="003D3F45">
        <w:rPr>
          <w:sz w:val="28"/>
          <w:szCs w:val="28"/>
        </w:rPr>
        <w:t xml:space="preserve"> </w:t>
      </w:r>
      <w:r>
        <w:rPr>
          <w:sz w:val="28"/>
          <w:szCs w:val="28"/>
        </w:rPr>
        <w:t>–</w:t>
      </w:r>
      <w:r w:rsidR="003D3F45">
        <w:rPr>
          <w:sz w:val="28"/>
          <w:szCs w:val="28"/>
        </w:rPr>
        <w:t xml:space="preserve"> </w:t>
      </w:r>
      <w:r>
        <w:rPr>
          <w:sz w:val="28"/>
          <w:szCs w:val="28"/>
        </w:rPr>
        <w:t>Dashboard Pro</w:t>
      </w:r>
      <w:r w:rsidR="00AC3AB6">
        <w:rPr>
          <w:sz w:val="28"/>
          <w:szCs w:val="28"/>
        </w:rPr>
        <w:t>posal</w:t>
      </w:r>
    </w:p>
    <w:p w14:paraId="6DB44215" w14:textId="56DFA0AE" w:rsidR="00E00E40" w:rsidRDefault="00E00E40">
      <w:pPr>
        <w:jc w:val="center"/>
        <w:rPr>
          <w:sz w:val="28"/>
          <w:szCs w:val="28"/>
        </w:rPr>
      </w:pPr>
    </w:p>
    <w:p w14:paraId="00000005" w14:textId="4F6CB75B" w:rsidR="00307286" w:rsidRDefault="00E00E40">
      <w:pPr>
        <w:jc w:val="center"/>
        <w:rPr>
          <w:sz w:val="28"/>
          <w:szCs w:val="28"/>
        </w:rPr>
      </w:pPr>
      <w:r>
        <w:rPr>
          <w:noProof/>
          <w:sz w:val="56"/>
          <w:szCs w:val="56"/>
        </w:rPr>
        <mc:AlternateContent>
          <mc:Choice Requires="wpg">
            <w:drawing>
              <wp:anchor distT="0" distB="0" distL="114300" distR="114300" simplePos="0" relativeHeight="251658240" behindDoc="0" locked="0" layoutInCell="1" allowOverlap="1" wp14:anchorId="58CA8808" wp14:editId="4A0D8C65">
                <wp:simplePos x="0" y="0"/>
                <wp:positionH relativeFrom="margin">
                  <wp:align>center</wp:align>
                </wp:positionH>
                <wp:positionV relativeFrom="paragraph">
                  <wp:posOffset>448945</wp:posOffset>
                </wp:positionV>
                <wp:extent cx="449580" cy="502920"/>
                <wp:effectExtent l="0" t="0" r="7620" b="0"/>
                <wp:wrapTopAndBottom/>
                <wp:docPr id="1314642494" name="Group 1314642494"/>
                <wp:cNvGraphicFramePr/>
                <a:graphic xmlns:a="http://schemas.openxmlformats.org/drawingml/2006/main">
                  <a:graphicData uri="http://schemas.microsoft.com/office/word/2010/wordprocessingGroup">
                    <wpg:wgp>
                      <wpg:cNvGrpSpPr/>
                      <wpg:grpSpPr>
                        <a:xfrm>
                          <a:off x="0" y="0"/>
                          <a:ext cx="449580" cy="502920"/>
                          <a:chOff x="0" y="0"/>
                          <a:chExt cx="2857500" cy="3251200"/>
                        </a:xfrm>
                      </wpg:grpSpPr>
                      <pic:pic xmlns:pic="http://schemas.openxmlformats.org/drawingml/2006/picture">
                        <pic:nvPicPr>
                          <pic:cNvPr id="555608932" name="Picture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857500" cy="2857500"/>
                          </a:xfrm>
                          <a:prstGeom prst="rect">
                            <a:avLst/>
                          </a:prstGeom>
                        </pic:spPr>
                      </pic:pic>
                      <wps:wsp>
                        <wps:cNvPr id="1492577718" name="Text Box 2"/>
                        <wps:cNvSpPr txBox="1"/>
                        <wps:spPr>
                          <a:xfrm>
                            <a:off x="0" y="2857500"/>
                            <a:ext cx="2857500" cy="393700"/>
                          </a:xfrm>
                          <a:prstGeom prst="rect">
                            <a:avLst/>
                          </a:prstGeom>
                          <a:solidFill>
                            <a:prstClr val="white"/>
                          </a:solidFill>
                          <a:ln>
                            <a:noFill/>
                          </a:ln>
                        </wps:spPr>
                        <wps:txbx>
                          <w:txbxContent>
                            <w:p w14:paraId="59062C8F" w14:textId="77777777" w:rsidR="00E00E40" w:rsidRPr="00E00E40" w:rsidRDefault="00000000" w:rsidP="00E00E40">
                              <w:pPr>
                                <w:rPr>
                                  <w:sz w:val="18"/>
                                  <w:szCs w:val="18"/>
                                </w:rPr>
                              </w:pPr>
                              <w:hyperlink r:id="rId10" w:history="1">
                                <w:r w:rsidR="00E00E40" w:rsidRPr="00E00E40">
                                  <w:rPr>
                                    <w:rStyle w:val="Hyperlink"/>
                                    <w:sz w:val="18"/>
                                    <w:szCs w:val="18"/>
                                  </w:rPr>
                                  <w:t>This Photo</w:t>
                                </w:r>
                              </w:hyperlink>
                              <w:r w:rsidR="00E00E40" w:rsidRPr="00E00E40">
                                <w:rPr>
                                  <w:sz w:val="18"/>
                                  <w:szCs w:val="18"/>
                                </w:rPr>
                                <w:t xml:space="preserve"> by Unknown Author is licensed under </w:t>
                              </w:r>
                              <w:hyperlink r:id="rId11" w:history="1">
                                <w:r w:rsidR="00E00E40" w:rsidRPr="00E00E40">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CA8808" id="Group 1314642494" o:spid="_x0000_s1026" style="position:absolute;left:0;text-align:left;margin-left:0;margin-top:35.35pt;width:35.4pt;height:39.6pt;z-index:251658240;mso-position-horizontal:center;mso-position-horizontal-relative:margin;mso-width-relative:margin;mso-height-relative:margin" coordsize="28575,325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8575;height:28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">
                  <v:imagedata r:id="rId12" o:title=""/>
                </v:shape>
                <v:shapetype id="_x0000_t202" coordsize="21600,21600" o:spt="202" path="m,l,21600r21600,l21600,xe">
                  <v:stroke joinstyle="miter"/>
                  <v:path gradientshapeok="t" o:connecttype="rect"/>
                </v:shapetype>
                <v:shape id="Text Box 2" o:spid="_x0000_s1028" type="#_x0000_t202" style="position:absolute;top:28575;width:2857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" stroked="f">
                  <v:textbox>
                    <w:txbxContent>
                      <w:p w14:paraId="59062C8F" w14:textId="77777777" w:rsidR="00E00E40" w:rsidRPr="00E00E40" w:rsidRDefault="00000000" w:rsidP="00E00E40">
                        <w:pPr>
                          <w:rPr>
                            <w:sz w:val="18"/>
                            <w:szCs w:val="18"/>
                          </w:rPr>
                        </w:pPr>
                        <w:hyperlink r:id="rId13" w:history="1">
                          <w:r w:rsidR="00E00E40" w:rsidRPr="00E00E40">
                            <w:rPr>
                              <w:rStyle w:val="Hyperlink"/>
                              <w:sz w:val="18"/>
                              <w:szCs w:val="18"/>
                            </w:rPr>
                            <w:t>This Photo</w:t>
                          </w:r>
                        </w:hyperlink>
                        <w:r w:rsidR="00E00E40" w:rsidRPr="00E00E40">
                          <w:rPr>
                            <w:sz w:val="18"/>
                            <w:szCs w:val="18"/>
                          </w:rPr>
                          <w:t xml:space="preserve"> by Unknown Author is licensed under </w:t>
                        </w:r>
                        <w:hyperlink r:id="rId14" w:history="1">
                          <w:r w:rsidR="00E00E40" w:rsidRPr="00E00E40">
                            <w:rPr>
                              <w:rStyle w:val="Hyperlink"/>
                              <w:sz w:val="18"/>
                              <w:szCs w:val="18"/>
                            </w:rPr>
                            <w:t>CC BY-NC</w:t>
                          </w:r>
                        </w:hyperlink>
                      </w:p>
                    </w:txbxContent>
                  </v:textbox>
                </v:shape>
                <w10:wrap type="topAndBottom" anchorx="margin"/>
              </v:group>
            </w:pict>
          </mc:Fallback>
        </mc:AlternateContent>
      </w:r>
    </w:p>
    <w:p w14:paraId="00000006" w14:textId="0FFBF182" w:rsidR="00307286" w:rsidRPr="00E00E40" w:rsidRDefault="0051218A">
      <w:pPr>
        <w:pStyle w:val="Title"/>
        <w:jc w:val="center"/>
        <w:rPr>
          <w:sz w:val="56"/>
          <w:szCs w:val="56"/>
        </w:rPr>
      </w:pPr>
      <w:bookmarkStart w:id="0" w:name="_5h8yhxuz4nif" w:colFirst="0" w:colLast="0"/>
      <w:bookmarkEnd w:id="0"/>
      <w:r w:rsidRPr="00E00E40">
        <w:rPr>
          <w:sz w:val="56"/>
          <w:szCs w:val="56"/>
        </w:rPr>
        <w:t>Apple</w:t>
      </w:r>
      <w:r w:rsidR="003B609C" w:rsidRPr="00E00E40">
        <w:rPr>
          <w:sz w:val="56"/>
          <w:szCs w:val="56"/>
        </w:rPr>
        <w:t xml:space="preserve"> </w:t>
      </w:r>
      <w:r w:rsidR="00E00E40" w:rsidRPr="00E00E40">
        <w:rPr>
          <w:sz w:val="56"/>
          <w:szCs w:val="56"/>
        </w:rPr>
        <w:t>Inc.</w:t>
      </w:r>
    </w:p>
    <w:p w14:paraId="00000008" w14:textId="30A955EC" w:rsidR="00307286" w:rsidRDefault="00E00E40" w:rsidP="00E00E40">
      <w:pPr>
        <w:pStyle w:val="Title"/>
        <w:jc w:val="center"/>
        <w:rPr>
          <w:sz w:val="72"/>
          <w:szCs w:val="72"/>
        </w:rPr>
      </w:pPr>
      <w:r w:rsidRPr="00E00E40">
        <w:rPr>
          <w:sz w:val="40"/>
          <w:szCs w:val="40"/>
        </w:rPr>
        <w:t>Technology Industry</w:t>
      </w:r>
    </w:p>
    <w:p w14:paraId="5C85805C" w14:textId="77777777" w:rsidR="00E00E40" w:rsidRDefault="00E00E40" w:rsidP="00FA6993">
      <w:pPr>
        <w:rPr>
          <w:sz w:val="72"/>
          <w:szCs w:val="72"/>
        </w:rPr>
      </w:pPr>
    </w:p>
    <w:p w14:paraId="2D6F1D89" w14:textId="3F32270B" w:rsidR="001F06DC" w:rsidRPr="00E00E40" w:rsidRDefault="0051218A">
      <w:pPr>
        <w:jc w:val="center"/>
        <w:rPr>
          <w:sz w:val="24"/>
          <w:szCs w:val="24"/>
        </w:rPr>
      </w:pPr>
      <w:r w:rsidRPr="00E00E40">
        <w:rPr>
          <w:sz w:val="24"/>
          <w:szCs w:val="24"/>
        </w:rPr>
        <w:t>Kevin Obando</w:t>
      </w:r>
      <w:r w:rsidR="003B7C56" w:rsidRPr="00E00E40">
        <w:rPr>
          <w:sz w:val="24"/>
          <w:szCs w:val="24"/>
        </w:rPr>
        <w:t xml:space="preserve"> (8848281)</w:t>
      </w:r>
    </w:p>
    <w:p w14:paraId="45DC6108" w14:textId="66100A6E" w:rsidR="0051218A" w:rsidRPr="00E00E40" w:rsidRDefault="2CF1F115">
      <w:pPr>
        <w:jc w:val="center"/>
        <w:rPr>
          <w:sz w:val="24"/>
          <w:szCs w:val="24"/>
        </w:rPr>
      </w:pPr>
      <w:r w:rsidRPr="00E00E40">
        <w:rPr>
          <w:sz w:val="24"/>
          <w:szCs w:val="24"/>
        </w:rPr>
        <w:t xml:space="preserve">Aishwarya </w:t>
      </w:r>
      <w:proofErr w:type="spellStart"/>
      <w:r w:rsidRPr="00E00E40">
        <w:rPr>
          <w:sz w:val="24"/>
          <w:szCs w:val="24"/>
        </w:rPr>
        <w:t>Nandagiri</w:t>
      </w:r>
      <w:proofErr w:type="spellEnd"/>
      <w:r w:rsidR="004164A3">
        <w:rPr>
          <w:sz w:val="24"/>
          <w:szCs w:val="24"/>
        </w:rPr>
        <w:t xml:space="preserve"> </w:t>
      </w:r>
      <w:r w:rsidR="003B7C56" w:rsidRPr="00E00E40">
        <w:rPr>
          <w:sz w:val="24"/>
          <w:szCs w:val="24"/>
        </w:rPr>
        <w:t>(8782609)</w:t>
      </w:r>
    </w:p>
    <w:p w14:paraId="16E2F3E0" w14:textId="0459048B" w:rsidR="0051218A" w:rsidRPr="00E00E40" w:rsidRDefault="00264669">
      <w:pPr>
        <w:jc w:val="center"/>
        <w:rPr>
          <w:sz w:val="24"/>
          <w:szCs w:val="24"/>
        </w:rPr>
      </w:pPr>
      <w:r w:rsidRPr="00E00E40">
        <w:rPr>
          <w:rStyle w:val="normaltextrun"/>
          <w:color w:val="000000"/>
          <w:sz w:val="24"/>
          <w:szCs w:val="24"/>
          <w:bdr w:val="none" w:sz="0" w:space="0" w:color="auto" w:frame="1"/>
        </w:rPr>
        <w:t>Navjot Kaur</w:t>
      </w:r>
      <w:r w:rsidR="004164A3">
        <w:rPr>
          <w:rStyle w:val="normaltextrun"/>
          <w:color w:val="000000"/>
          <w:sz w:val="24"/>
          <w:szCs w:val="24"/>
          <w:bdr w:val="none" w:sz="0" w:space="0" w:color="auto" w:frame="1"/>
        </w:rPr>
        <w:t xml:space="preserve"> </w:t>
      </w:r>
      <w:r w:rsidR="003B7C56" w:rsidRPr="00E00E40">
        <w:rPr>
          <w:rStyle w:val="normaltextrun"/>
          <w:color w:val="000000"/>
          <w:sz w:val="24"/>
          <w:szCs w:val="24"/>
          <w:bdr w:val="none" w:sz="0" w:space="0" w:color="auto" w:frame="1"/>
        </w:rPr>
        <w:t>(8875242)</w:t>
      </w:r>
    </w:p>
    <w:p w14:paraId="2509D30B" w14:textId="128E9E3B" w:rsidR="0051218A" w:rsidRPr="00E00E40" w:rsidRDefault="002B27C5">
      <w:pPr>
        <w:jc w:val="center"/>
        <w:rPr>
          <w:sz w:val="24"/>
          <w:szCs w:val="24"/>
          <w:highlight w:val="yellow"/>
        </w:rPr>
      </w:pPr>
      <w:r w:rsidRPr="00E00E40">
        <w:rPr>
          <w:sz w:val="24"/>
          <w:szCs w:val="24"/>
        </w:rPr>
        <w:t>Khushboo Panchal</w:t>
      </w:r>
      <w:r w:rsidR="004164A3">
        <w:rPr>
          <w:sz w:val="24"/>
          <w:szCs w:val="24"/>
        </w:rPr>
        <w:t xml:space="preserve"> </w:t>
      </w:r>
      <w:r w:rsidR="003B7C56" w:rsidRPr="00E00E40">
        <w:rPr>
          <w:sz w:val="24"/>
          <w:szCs w:val="24"/>
        </w:rPr>
        <w:t>(</w:t>
      </w:r>
      <w:r w:rsidR="00B44C93" w:rsidRPr="00E00E40">
        <w:rPr>
          <w:sz w:val="24"/>
          <w:szCs w:val="24"/>
        </w:rPr>
        <w:t>8853563)</w:t>
      </w:r>
    </w:p>
    <w:p w14:paraId="0B94818E" w14:textId="77777777" w:rsidR="00E00E40" w:rsidRDefault="00E00E40">
      <w:pPr>
        <w:jc w:val="center"/>
        <w:rPr>
          <w:sz w:val="36"/>
          <w:szCs w:val="36"/>
        </w:rPr>
      </w:pPr>
    </w:p>
    <w:p w14:paraId="0000000E" w14:textId="747D723D" w:rsidR="00307286" w:rsidRPr="00E00E40" w:rsidRDefault="0051218A">
      <w:pPr>
        <w:jc w:val="center"/>
        <w:rPr>
          <w:sz w:val="32"/>
          <w:szCs w:val="32"/>
        </w:rPr>
      </w:pPr>
      <w:r w:rsidRPr="00E00E40">
        <w:rPr>
          <w:sz w:val="32"/>
          <w:szCs w:val="32"/>
        </w:rPr>
        <w:t>June 8,</w:t>
      </w:r>
      <w:r w:rsidR="001032D0" w:rsidRPr="00E00E40">
        <w:rPr>
          <w:sz w:val="32"/>
          <w:szCs w:val="32"/>
        </w:rPr>
        <w:t xml:space="preserve"> 202</w:t>
      </w:r>
      <w:r w:rsidR="00AC3AB6" w:rsidRPr="00E00E40">
        <w:rPr>
          <w:sz w:val="32"/>
          <w:szCs w:val="32"/>
        </w:rPr>
        <w:t>3</w:t>
      </w:r>
    </w:p>
    <w:p w14:paraId="0000000F" w14:textId="77777777" w:rsidR="00307286" w:rsidRDefault="003D3F45">
      <w:pPr>
        <w:rPr>
          <w:color w:val="E36C0A" w:themeColor="accent6" w:themeShade="BF"/>
        </w:rPr>
      </w:pPr>
      <w:r>
        <w:br w:type="page"/>
      </w:r>
    </w:p>
    <w:p w14:paraId="00000010" w14:textId="7183B8B6" w:rsidR="00307286" w:rsidRDefault="003D3F45" w:rsidP="00E35389">
      <w:pPr>
        <w:rPr>
          <w:b/>
          <w:color w:val="E36C0A" w:themeColor="accent6" w:themeShade="BF"/>
          <w:sz w:val="32"/>
          <w:szCs w:val="32"/>
        </w:rPr>
      </w:pPr>
      <w:bookmarkStart w:id="1" w:name="_opp4svlju9ir" w:colFirst="0" w:colLast="0"/>
      <w:bookmarkEnd w:id="1"/>
      <w:r w:rsidRPr="14250349">
        <w:rPr>
          <w:b/>
          <w:color w:val="E36C0A" w:themeColor="accent6" w:themeShade="BF"/>
          <w:sz w:val="32"/>
          <w:szCs w:val="32"/>
        </w:rPr>
        <w:lastRenderedPageBreak/>
        <w:t>Abstract</w:t>
      </w:r>
    </w:p>
    <w:p w14:paraId="22169FAE" w14:textId="3CABF510" w:rsidR="007F3E57" w:rsidRPr="000613AA" w:rsidRDefault="00C8568A" w:rsidP="00E35389">
      <w:pPr>
        <w:rPr>
          <w:b/>
          <w:color w:val="E36C0A" w:themeColor="accent6" w:themeShade="BF"/>
          <w:sz w:val="24"/>
          <w:szCs w:val="24"/>
        </w:rPr>
      </w:pPr>
      <w:r w:rsidRPr="000613AA">
        <w:rPr>
          <w:i/>
          <w:iCs/>
          <w:color w:val="1D1B11" w:themeColor="background2" w:themeShade="1A"/>
          <w:sz w:val="24"/>
          <w:szCs w:val="24"/>
        </w:rPr>
        <w:t xml:space="preserve">The aim of </w:t>
      </w:r>
      <w:r w:rsidR="00AD1EFB" w:rsidRPr="000613AA">
        <w:rPr>
          <w:i/>
          <w:iCs/>
          <w:color w:val="1D1B11" w:themeColor="background2" w:themeShade="1A"/>
          <w:sz w:val="24"/>
          <w:szCs w:val="24"/>
        </w:rPr>
        <w:t xml:space="preserve">this </w:t>
      </w:r>
      <w:r w:rsidRPr="000613AA">
        <w:rPr>
          <w:i/>
          <w:iCs/>
          <w:color w:val="1D1B11" w:themeColor="background2" w:themeShade="1A"/>
          <w:sz w:val="24"/>
          <w:szCs w:val="24"/>
        </w:rPr>
        <w:t xml:space="preserve">project is to create </w:t>
      </w:r>
      <w:r w:rsidR="00BA33AA" w:rsidRPr="000613AA">
        <w:rPr>
          <w:i/>
          <w:iCs/>
          <w:color w:val="1D1B11" w:themeColor="background2" w:themeShade="1A"/>
          <w:sz w:val="24"/>
          <w:szCs w:val="24"/>
        </w:rPr>
        <w:t xml:space="preserve">easy to understand </w:t>
      </w:r>
      <w:r w:rsidRPr="000613AA">
        <w:rPr>
          <w:i/>
          <w:iCs/>
          <w:color w:val="1D1B11" w:themeColor="background2" w:themeShade="1A"/>
          <w:sz w:val="24"/>
          <w:szCs w:val="24"/>
        </w:rPr>
        <w:t>dashboards that represent key performance indicators (KPIs) for</w:t>
      </w:r>
      <w:r w:rsidR="00BA33AA" w:rsidRPr="000613AA">
        <w:rPr>
          <w:i/>
          <w:iCs/>
          <w:color w:val="1D1B11" w:themeColor="background2" w:themeShade="1A"/>
          <w:sz w:val="24"/>
          <w:szCs w:val="24"/>
        </w:rPr>
        <w:t xml:space="preserve"> Apple Company</w:t>
      </w:r>
      <w:r w:rsidRPr="000613AA">
        <w:rPr>
          <w:i/>
          <w:iCs/>
          <w:color w:val="1D1B11" w:themeColor="background2" w:themeShade="1A"/>
          <w:sz w:val="24"/>
          <w:szCs w:val="24"/>
        </w:rPr>
        <w:t>.</w:t>
      </w:r>
      <w:r w:rsidR="001B5584">
        <w:rPr>
          <w:i/>
          <w:iCs/>
          <w:color w:val="1D1B11" w:themeColor="background2" w:themeShade="1A"/>
          <w:sz w:val="24"/>
          <w:szCs w:val="24"/>
        </w:rPr>
        <w:t xml:space="preserve"> </w:t>
      </w:r>
      <w:r w:rsidR="007F3E57" w:rsidRPr="000613AA">
        <w:rPr>
          <w:i/>
          <w:iCs/>
          <w:color w:val="1D1B11" w:themeColor="background2" w:themeShade="1A"/>
          <w:sz w:val="24"/>
          <w:szCs w:val="24"/>
        </w:rPr>
        <w:t xml:space="preserve">The dashboards will consist of graphs, charts and photos to present a data of apple company </w:t>
      </w:r>
      <w:r w:rsidR="00907EB9" w:rsidRPr="000613AA">
        <w:rPr>
          <w:i/>
          <w:iCs/>
          <w:color w:val="1D1B11" w:themeColor="background2" w:themeShade="1A"/>
          <w:sz w:val="24"/>
          <w:szCs w:val="24"/>
        </w:rPr>
        <w:t>along with different departments</w:t>
      </w:r>
      <w:r w:rsidR="00EB55DE" w:rsidRPr="000613AA">
        <w:rPr>
          <w:i/>
          <w:iCs/>
          <w:color w:val="1D1B11" w:themeColor="background2" w:themeShade="1A"/>
          <w:sz w:val="24"/>
          <w:szCs w:val="24"/>
        </w:rPr>
        <w:t>, such as Marketing, Sales, Retail</w:t>
      </w:r>
      <w:r w:rsidR="004E4AAE" w:rsidRPr="000613AA">
        <w:rPr>
          <w:i/>
          <w:iCs/>
          <w:color w:val="1D1B11" w:themeColor="background2" w:themeShade="1A"/>
          <w:sz w:val="24"/>
          <w:szCs w:val="24"/>
        </w:rPr>
        <w:t xml:space="preserve"> and HR</w:t>
      </w:r>
      <w:r w:rsidR="003974AB" w:rsidRPr="000613AA">
        <w:rPr>
          <w:i/>
          <w:iCs/>
          <w:color w:val="1D1B11" w:themeColor="background2" w:themeShade="1A"/>
          <w:sz w:val="24"/>
          <w:szCs w:val="24"/>
        </w:rPr>
        <w:t>.</w:t>
      </w:r>
      <w:r w:rsidR="00412CF7">
        <w:rPr>
          <w:i/>
          <w:iCs/>
          <w:color w:val="1D1B11" w:themeColor="background2" w:themeShade="1A"/>
          <w:sz w:val="24"/>
          <w:szCs w:val="24"/>
        </w:rPr>
        <w:t xml:space="preserve"> </w:t>
      </w:r>
      <w:r w:rsidR="00BC0F51" w:rsidRPr="000613AA">
        <w:rPr>
          <w:i/>
          <w:iCs/>
          <w:color w:val="1D1B11" w:themeColor="background2" w:themeShade="1A"/>
          <w:sz w:val="24"/>
          <w:szCs w:val="24"/>
        </w:rPr>
        <w:t xml:space="preserve">The dashboard will be </w:t>
      </w:r>
      <w:r w:rsidR="00E67A92" w:rsidRPr="000613AA">
        <w:rPr>
          <w:i/>
          <w:iCs/>
          <w:color w:val="1D1B11" w:themeColor="background2" w:themeShade="1A"/>
          <w:sz w:val="24"/>
          <w:szCs w:val="24"/>
        </w:rPr>
        <w:t xml:space="preserve">formed </w:t>
      </w:r>
      <w:r w:rsidR="00BC0F51" w:rsidRPr="000613AA">
        <w:rPr>
          <w:i/>
          <w:iCs/>
          <w:color w:val="1D1B11" w:themeColor="background2" w:themeShade="1A"/>
          <w:sz w:val="24"/>
          <w:szCs w:val="24"/>
        </w:rPr>
        <w:t xml:space="preserve">based on the data </w:t>
      </w:r>
      <w:r w:rsidR="00486909" w:rsidRPr="000613AA">
        <w:rPr>
          <w:i/>
          <w:iCs/>
          <w:color w:val="1D1B11" w:themeColor="background2" w:themeShade="1A"/>
          <w:sz w:val="24"/>
          <w:szCs w:val="24"/>
        </w:rPr>
        <w:t xml:space="preserve">collected </w:t>
      </w:r>
      <w:r w:rsidR="00BC0F51" w:rsidRPr="000613AA">
        <w:rPr>
          <w:i/>
          <w:iCs/>
          <w:color w:val="1D1B11" w:themeColor="background2" w:themeShade="1A"/>
          <w:sz w:val="24"/>
          <w:szCs w:val="24"/>
        </w:rPr>
        <w:t>from</w:t>
      </w:r>
      <w:r w:rsidR="003165A6" w:rsidRPr="000613AA">
        <w:rPr>
          <w:i/>
          <w:iCs/>
          <w:color w:val="1D1B11" w:themeColor="background2" w:themeShade="1A"/>
          <w:sz w:val="24"/>
          <w:szCs w:val="24"/>
        </w:rPr>
        <w:t xml:space="preserve"> marketing expenses, r</w:t>
      </w:r>
      <w:r w:rsidR="00874BD7" w:rsidRPr="000613AA">
        <w:rPr>
          <w:i/>
          <w:iCs/>
          <w:color w:val="1D1B11" w:themeColor="background2" w:themeShade="1A"/>
          <w:sz w:val="24"/>
          <w:szCs w:val="24"/>
        </w:rPr>
        <w:t xml:space="preserve">evenues generated from </w:t>
      </w:r>
      <w:r w:rsidR="000613AA" w:rsidRPr="000613AA">
        <w:rPr>
          <w:i/>
          <w:iCs/>
          <w:color w:val="1D1B11" w:themeColor="background2" w:themeShade="1A"/>
          <w:sz w:val="24"/>
          <w:szCs w:val="24"/>
        </w:rPr>
        <w:t>the Sales</w:t>
      </w:r>
      <w:r w:rsidR="004F768E" w:rsidRPr="000613AA">
        <w:rPr>
          <w:i/>
          <w:iCs/>
          <w:color w:val="1D1B11" w:themeColor="background2" w:themeShade="1A"/>
          <w:sz w:val="24"/>
          <w:szCs w:val="24"/>
        </w:rPr>
        <w:t xml:space="preserve"> </w:t>
      </w:r>
      <w:r w:rsidR="006806AB" w:rsidRPr="000613AA">
        <w:rPr>
          <w:i/>
          <w:iCs/>
          <w:color w:val="1D1B11" w:themeColor="background2" w:themeShade="1A"/>
          <w:sz w:val="24"/>
          <w:szCs w:val="24"/>
        </w:rPr>
        <w:t>department</w:t>
      </w:r>
      <w:r w:rsidR="00412CF7">
        <w:rPr>
          <w:i/>
          <w:iCs/>
          <w:color w:val="1D1B11" w:themeColor="background2" w:themeShade="1A"/>
          <w:sz w:val="24"/>
          <w:szCs w:val="24"/>
        </w:rPr>
        <w:t xml:space="preserve"> </w:t>
      </w:r>
      <w:r w:rsidR="00412CF7" w:rsidRPr="00412CF7">
        <w:rPr>
          <w:i/>
          <w:iCs/>
          <w:color w:val="1D1B11" w:themeColor="background2" w:themeShade="1A"/>
          <w:sz w:val="24"/>
          <w:szCs w:val="24"/>
        </w:rPr>
        <w:t>a</w:t>
      </w:r>
      <w:r w:rsidR="008E52C4" w:rsidRPr="00412CF7">
        <w:rPr>
          <w:i/>
          <w:iCs/>
          <w:color w:val="1D1B11" w:themeColor="background2" w:themeShade="1A"/>
          <w:sz w:val="24"/>
          <w:szCs w:val="24"/>
        </w:rPr>
        <w:t>nd company</w:t>
      </w:r>
      <w:r w:rsidR="002D7298" w:rsidRPr="000613AA">
        <w:rPr>
          <w:i/>
          <w:iCs/>
          <w:color w:val="1D1B11" w:themeColor="background2" w:themeShade="1A"/>
          <w:sz w:val="24"/>
          <w:szCs w:val="24"/>
        </w:rPr>
        <w:t xml:space="preserve"> </w:t>
      </w:r>
      <w:r w:rsidR="003165A6" w:rsidRPr="000613AA">
        <w:rPr>
          <w:i/>
          <w:iCs/>
          <w:color w:val="1D1B11" w:themeColor="background2" w:themeShade="1A"/>
          <w:sz w:val="24"/>
          <w:szCs w:val="24"/>
        </w:rPr>
        <w:t>HR records</w:t>
      </w:r>
      <w:r w:rsidR="00BE4A69" w:rsidRPr="000613AA">
        <w:rPr>
          <w:i/>
          <w:iCs/>
          <w:color w:val="1D1B11" w:themeColor="background2" w:themeShade="1A"/>
          <w:sz w:val="24"/>
          <w:szCs w:val="24"/>
        </w:rPr>
        <w:t>.</w:t>
      </w:r>
      <w:r w:rsidR="00000E2E" w:rsidRPr="000613AA">
        <w:rPr>
          <w:i/>
          <w:iCs/>
          <w:color w:val="1D1B11" w:themeColor="background2" w:themeShade="1A"/>
          <w:sz w:val="24"/>
          <w:szCs w:val="24"/>
        </w:rPr>
        <w:t xml:space="preserve"> The goal of this </w:t>
      </w:r>
      <w:r w:rsidR="00CE728B" w:rsidRPr="000613AA">
        <w:rPr>
          <w:i/>
          <w:iCs/>
          <w:color w:val="1D1B11" w:themeColor="background2" w:themeShade="1A"/>
          <w:sz w:val="24"/>
          <w:szCs w:val="24"/>
        </w:rPr>
        <w:t xml:space="preserve">project </w:t>
      </w:r>
      <w:r w:rsidR="00000E2E" w:rsidRPr="000613AA">
        <w:rPr>
          <w:i/>
          <w:iCs/>
          <w:color w:val="1D1B11" w:themeColor="background2" w:themeShade="1A"/>
          <w:sz w:val="24"/>
          <w:szCs w:val="24"/>
        </w:rPr>
        <w:t xml:space="preserve">aim is to assess and provide </w:t>
      </w:r>
      <w:r w:rsidR="00CE728B" w:rsidRPr="000613AA">
        <w:rPr>
          <w:i/>
          <w:iCs/>
          <w:color w:val="1D1B11" w:themeColor="background2" w:themeShade="1A"/>
          <w:sz w:val="24"/>
          <w:szCs w:val="24"/>
        </w:rPr>
        <w:t xml:space="preserve">Apple company </w:t>
      </w:r>
      <w:r w:rsidR="00000E2E" w:rsidRPr="000613AA">
        <w:rPr>
          <w:i/>
          <w:iCs/>
          <w:color w:val="1D1B11" w:themeColor="background2" w:themeShade="1A"/>
          <w:sz w:val="24"/>
          <w:szCs w:val="24"/>
        </w:rPr>
        <w:t>with information on their performance in the various sectors</w:t>
      </w:r>
      <w:ins w:id="2" w:author="Rakesh Gentyala" w:date="2023-06-07T20:07:00Z">
        <w:r w:rsidR="00BE3800">
          <w:rPr>
            <w:i/>
            <w:iCs/>
            <w:color w:val="1D1B11" w:themeColor="background2" w:themeShade="1A"/>
            <w:sz w:val="24"/>
            <w:szCs w:val="24"/>
          </w:rPr>
          <w:t xml:space="preserve">. The dashboard will </w:t>
        </w:r>
        <w:r w:rsidR="00C70488">
          <w:rPr>
            <w:i/>
            <w:iCs/>
            <w:color w:val="1D1B11" w:themeColor="background2" w:themeShade="1A"/>
            <w:sz w:val="24"/>
            <w:szCs w:val="24"/>
          </w:rPr>
          <w:t>help to make important decisions based on</w:t>
        </w:r>
      </w:ins>
      <w:ins w:id="3" w:author="Rakesh Gentyala" w:date="2023-06-07T20:08:00Z">
        <w:r w:rsidR="000176C5">
          <w:rPr>
            <w:i/>
            <w:iCs/>
            <w:color w:val="1D1B11" w:themeColor="background2" w:themeShade="1A"/>
            <w:sz w:val="24"/>
            <w:szCs w:val="24"/>
          </w:rPr>
          <w:t xml:space="preserve"> the information provided.</w:t>
        </w:r>
      </w:ins>
    </w:p>
    <w:p w14:paraId="1550C6BC" w14:textId="7183B8B6" w:rsidR="00C04F99" w:rsidRDefault="00C04F99" w:rsidP="00C04F99">
      <w:pPr>
        <w:rPr>
          <w:b/>
          <w:color w:val="E36C0A" w:themeColor="accent6" w:themeShade="BF"/>
          <w:sz w:val="32"/>
          <w:szCs w:val="32"/>
        </w:rPr>
      </w:pPr>
    </w:p>
    <w:sdt>
      <w:sdtPr>
        <w:rPr>
          <w:rFonts w:ascii="Arial" w:eastAsia="Arial" w:hAnsi="Arial" w:cs="Arial"/>
          <w:color w:val="auto"/>
          <w:sz w:val="22"/>
          <w:szCs w:val="22"/>
          <w:lang w:val="en"/>
        </w:rPr>
        <w:id w:val="-1328587683"/>
        <w:docPartObj>
          <w:docPartGallery w:val="Table of Contents"/>
          <w:docPartUnique/>
        </w:docPartObj>
      </w:sdtPr>
      <w:sdtEndPr>
        <w:rPr>
          <w:b/>
          <w:bCs/>
          <w:noProof/>
        </w:rPr>
      </w:sdtEndPr>
      <w:sdtContent>
        <w:p w14:paraId="577749F4" w14:textId="10C45E73" w:rsidR="00C04F99" w:rsidRDefault="00C04F99">
          <w:pPr>
            <w:pStyle w:val="TOCHeading"/>
          </w:pPr>
          <w:r>
            <w:t>Table of Contents</w:t>
          </w:r>
        </w:p>
        <w:p w14:paraId="24944086" w14:textId="2E7F81BF" w:rsidR="00B34797" w:rsidRDefault="00C04F99">
          <w:pPr>
            <w:pStyle w:val="TOC1"/>
            <w:tabs>
              <w:tab w:val="right" w:leader="dot" w:pos="9350"/>
            </w:tabs>
            <w:rPr>
              <w:rFonts w:asciiTheme="minorHAnsi" w:eastAsiaTheme="minorEastAsia" w:hAnsiTheme="minorHAnsi" w:cstheme="minorBidi"/>
              <w:noProof/>
              <w:kern w:val="2"/>
              <w:lang w:val="en-PH" w:eastAsia="en-PH"/>
              <w14:ligatures w14:val="standardContextual"/>
            </w:rPr>
          </w:pPr>
          <w:r>
            <w:fldChar w:fldCharType="begin"/>
          </w:r>
          <w:r>
            <w:instrText xml:space="preserve"> TOC \o "1-3" \h \z \u </w:instrText>
          </w:r>
          <w:r>
            <w:fldChar w:fldCharType="separate"/>
          </w:r>
          <w:hyperlink w:anchor="_Toc137131762" w:history="1">
            <w:r w:rsidR="00B34797" w:rsidRPr="00D024F0">
              <w:rPr>
                <w:rStyle w:val="Hyperlink"/>
                <w:noProof/>
              </w:rPr>
              <w:t>Introduction</w:t>
            </w:r>
            <w:r w:rsidR="00B34797">
              <w:rPr>
                <w:noProof/>
                <w:webHidden/>
              </w:rPr>
              <w:tab/>
            </w:r>
            <w:r w:rsidR="00B34797">
              <w:rPr>
                <w:noProof/>
                <w:webHidden/>
              </w:rPr>
              <w:fldChar w:fldCharType="begin"/>
            </w:r>
            <w:r w:rsidR="00B34797">
              <w:rPr>
                <w:noProof/>
                <w:webHidden/>
              </w:rPr>
              <w:instrText xml:space="preserve"> PAGEREF _Toc137131762 \h </w:instrText>
            </w:r>
            <w:r w:rsidR="00B34797">
              <w:rPr>
                <w:noProof/>
                <w:webHidden/>
              </w:rPr>
            </w:r>
            <w:r w:rsidR="00B34797">
              <w:rPr>
                <w:noProof/>
                <w:webHidden/>
              </w:rPr>
              <w:fldChar w:fldCharType="separate"/>
            </w:r>
            <w:r w:rsidR="00B34797">
              <w:rPr>
                <w:noProof/>
                <w:webHidden/>
              </w:rPr>
              <w:t>3</w:t>
            </w:r>
            <w:r w:rsidR="00B34797">
              <w:rPr>
                <w:noProof/>
                <w:webHidden/>
              </w:rPr>
              <w:fldChar w:fldCharType="end"/>
            </w:r>
          </w:hyperlink>
        </w:p>
        <w:p w14:paraId="667C26B9" w14:textId="34C21AF4" w:rsidR="00B34797" w:rsidRDefault="00000000">
          <w:pPr>
            <w:pStyle w:val="TOC2"/>
            <w:tabs>
              <w:tab w:val="right" w:leader="dot" w:pos="9350"/>
            </w:tabs>
            <w:rPr>
              <w:rFonts w:asciiTheme="minorHAnsi" w:eastAsiaTheme="minorEastAsia" w:hAnsiTheme="minorHAnsi" w:cstheme="minorBidi"/>
              <w:noProof/>
              <w:kern w:val="2"/>
              <w:lang w:val="en-PH" w:eastAsia="en-PH"/>
              <w14:ligatures w14:val="standardContextual"/>
            </w:rPr>
          </w:pPr>
          <w:hyperlink w:anchor="_Toc137131763" w:history="1">
            <w:r w:rsidR="00B34797" w:rsidRPr="00D024F0">
              <w:rPr>
                <w:rStyle w:val="Hyperlink"/>
                <w:noProof/>
              </w:rPr>
              <w:t>Marketing Department</w:t>
            </w:r>
            <w:r w:rsidR="00B34797">
              <w:rPr>
                <w:noProof/>
                <w:webHidden/>
              </w:rPr>
              <w:tab/>
            </w:r>
            <w:r w:rsidR="00B34797">
              <w:rPr>
                <w:noProof/>
                <w:webHidden/>
              </w:rPr>
              <w:fldChar w:fldCharType="begin"/>
            </w:r>
            <w:r w:rsidR="00B34797">
              <w:rPr>
                <w:noProof/>
                <w:webHidden/>
              </w:rPr>
              <w:instrText xml:space="preserve"> PAGEREF _Toc137131763 \h </w:instrText>
            </w:r>
            <w:r w:rsidR="00B34797">
              <w:rPr>
                <w:noProof/>
                <w:webHidden/>
              </w:rPr>
            </w:r>
            <w:r w:rsidR="00B34797">
              <w:rPr>
                <w:noProof/>
                <w:webHidden/>
              </w:rPr>
              <w:fldChar w:fldCharType="separate"/>
            </w:r>
            <w:r w:rsidR="00B34797">
              <w:rPr>
                <w:noProof/>
                <w:webHidden/>
              </w:rPr>
              <w:t>3</w:t>
            </w:r>
            <w:r w:rsidR="00B34797">
              <w:rPr>
                <w:noProof/>
                <w:webHidden/>
              </w:rPr>
              <w:fldChar w:fldCharType="end"/>
            </w:r>
          </w:hyperlink>
        </w:p>
        <w:p w14:paraId="43E68370" w14:textId="492E3C69" w:rsidR="00B34797" w:rsidRDefault="00000000">
          <w:pPr>
            <w:pStyle w:val="TOC3"/>
            <w:tabs>
              <w:tab w:val="right" w:leader="dot" w:pos="9350"/>
            </w:tabs>
            <w:rPr>
              <w:rFonts w:cstheme="minorBidi"/>
              <w:noProof/>
              <w:kern w:val="2"/>
              <w:lang w:val="en-PH" w:eastAsia="en-PH"/>
              <w14:ligatures w14:val="standardContextual"/>
            </w:rPr>
          </w:pPr>
          <w:hyperlink w:anchor="_Toc137131764" w:history="1">
            <w:r w:rsidR="00B34797" w:rsidRPr="00D024F0">
              <w:rPr>
                <w:rStyle w:val="Hyperlink"/>
                <w:noProof/>
              </w:rPr>
              <w:t>Marketing Department KPIs</w:t>
            </w:r>
            <w:r w:rsidR="00B34797">
              <w:rPr>
                <w:noProof/>
                <w:webHidden/>
              </w:rPr>
              <w:tab/>
            </w:r>
            <w:r w:rsidR="00B34797">
              <w:rPr>
                <w:noProof/>
                <w:webHidden/>
              </w:rPr>
              <w:fldChar w:fldCharType="begin"/>
            </w:r>
            <w:r w:rsidR="00B34797">
              <w:rPr>
                <w:noProof/>
                <w:webHidden/>
              </w:rPr>
              <w:instrText xml:space="preserve"> PAGEREF _Toc137131764 \h </w:instrText>
            </w:r>
            <w:r w:rsidR="00B34797">
              <w:rPr>
                <w:noProof/>
                <w:webHidden/>
              </w:rPr>
            </w:r>
            <w:r w:rsidR="00B34797">
              <w:rPr>
                <w:noProof/>
                <w:webHidden/>
              </w:rPr>
              <w:fldChar w:fldCharType="separate"/>
            </w:r>
            <w:r w:rsidR="00B34797">
              <w:rPr>
                <w:noProof/>
                <w:webHidden/>
              </w:rPr>
              <w:t>3</w:t>
            </w:r>
            <w:r w:rsidR="00B34797">
              <w:rPr>
                <w:noProof/>
                <w:webHidden/>
              </w:rPr>
              <w:fldChar w:fldCharType="end"/>
            </w:r>
          </w:hyperlink>
        </w:p>
        <w:p w14:paraId="7D4D3FAB" w14:textId="54366BBE" w:rsidR="00B34797" w:rsidRDefault="00000000">
          <w:pPr>
            <w:pStyle w:val="TOC2"/>
            <w:tabs>
              <w:tab w:val="right" w:leader="dot" w:pos="9350"/>
            </w:tabs>
            <w:rPr>
              <w:rFonts w:asciiTheme="minorHAnsi" w:eastAsiaTheme="minorEastAsia" w:hAnsiTheme="minorHAnsi" w:cstheme="minorBidi"/>
              <w:noProof/>
              <w:kern w:val="2"/>
              <w:lang w:val="en-PH" w:eastAsia="en-PH"/>
              <w14:ligatures w14:val="standardContextual"/>
            </w:rPr>
          </w:pPr>
          <w:hyperlink w:anchor="_Toc137131765" w:history="1">
            <w:r w:rsidR="00B34797" w:rsidRPr="00D024F0">
              <w:rPr>
                <w:rStyle w:val="Hyperlink"/>
                <w:noProof/>
              </w:rPr>
              <w:t>Sales Department</w:t>
            </w:r>
            <w:r w:rsidR="00B34797">
              <w:rPr>
                <w:noProof/>
                <w:webHidden/>
              </w:rPr>
              <w:tab/>
            </w:r>
            <w:r w:rsidR="00B34797">
              <w:rPr>
                <w:noProof/>
                <w:webHidden/>
              </w:rPr>
              <w:fldChar w:fldCharType="begin"/>
            </w:r>
            <w:r w:rsidR="00B34797">
              <w:rPr>
                <w:noProof/>
                <w:webHidden/>
              </w:rPr>
              <w:instrText xml:space="preserve"> PAGEREF _Toc137131765 \h </w:instrText>
            </w:r>
            <w:r w:rsidR="00B34797">
              <w:rPr>
                <w:noProof/>
                <w:webHidden/>
              </w:rPr>
            </w:r>
            <w:r w:rsidR="00B34797">
              <w:rPr>
                <w:noProof/>
                <w:webHidden/>
              </w:rPr>
              <w:fldChar w:fldCharType="separate"/>
            </w:r>
            <w:r w:rsidR="00B34797">
              <w:rPr>
                <w:noProof/>
                <w:webHidden/>
              </w:rPr>
              <w:t>4</w:t>
            </w:r>
            <w:r w:rsidR="00B34797">
              <w:rPr>
                <w:noProof/>
                <w:webHidden/>
              </w:rPr>
              <w:fldChar w:fldCharType="end"/>
            </w:r>
          </w:hyperlink>
        </w:p>
        <w:p w14:paraId="1790771D" w14:textId="2AC6A35A" w:rsidR="00B34797" w:rsidRDefault="00000000">
          <w:pPr>
            <w:pStyle w:val="TOC3"/>
            <w:tabs>
              <w:tab w:val="right" w:leader="dot" w:pos="9350"/>
            </w:tabs>
            <w:rPr>
              <w:rFonts w:cstheme="minorBidi"/>
              <w:noProof/>
              <w:kern w:val="2"/>
              <w:lang w:val="en-PH" w:eastAsia="en-PH"/>
              <w14:ligatures w14:val="standardContextual"/>
            </w:rPr>
          </w:pPr>
          <w:hyperlink w:anchor="_Toc137131766" w:history="1">
            <w:r w:rsidR="00B34797" w:rsidRPr="00D024F0">
              <w:rPr>
                <w:rStyle w:val="Hyperlink"/>
                <w:noProof/>
              </w:rPr>
              <w:t>Sales Department KPIs</w:t>
            </w:r>
            <w:r w:rsidR="00B34797">
              <w:rPr>
                <w:noProof/>
                <w:webHidden/>
              </w:rPr>
              <w:tab/>
            </w:r>
            <w:r w:rsidR="00B34797">
              <w:rPr>
                <w:noProof/>
                <w:webHidden/>
              </w:rPr>
              <w:fldChar w:fldCharType="begin"/>
            </w:r>
            <w:r w:rsidR="00B34797">
              <w:rPr>
                <w:noProof/>
                <w:webHidden/>
              </w:rPr>
              <w:instrText xml:space="preserve"> PAGEREF _Toc137131766 \h </w:instrText>
            </w:r>
            <w:r w:rsidR="00B34797">
              <w:rPr>
                <w:noProof/>
                <w:webHidden/>
              </w:rPr>
            </w:r>
            <w:r w:rsidR="00B34797">
              <w:rPr>
                <w:noProof/>
                <w:webHidden/>
              </w:rPr>
              <w:fldChar w:fldCharType="separate"/>
            </w:r>
            <w:r w:rsidR="00B34797">
              <w:rPr>
                <w:noProof/>
                <w:webHidden/>
              </w:rPr>
              <w:t>4</w:t>
            </w:r>
            <w:r w:rsidR="00B34797">
              <w:rPr>
                <w:noProof/>
                <w:webHidden/>
              </w:rPr>
              <w:fldChar w:fldCharType="end"/>
            </w:r>
          </w:hyperlink>
        </w:p>
        <w:p w14:paraId="1C364DE8" w14:textId="6246D027" w:rsidR="00B34797" w:rsidRDefault="00000000">
          <w:pPr>
            <w:pStyle w:val="TOC2"/>
            <w:tabs>
              <w:tab w:val="right" w:leader="dot" w:pos="9350"/>
            </w:tabs>
            <w:rPr>
              <w:rFonts w:asciiTheme="minorHAnsi" w:eastAsiaTheme="minorEastAsia" w:hAnsiTheme="minorHAnsi" w:cstheme="minorBidi"/>
              <w:noProof/>
              <w:kern w:val="2"/>
              <w:lang w:val="en-PH" w:eastAsia="en-PH"/>
              <w14:ligatures w14:val="standardContextual"/>
            </w:rPr>
          </w:pPr>
          <w:hyperlink w:anchor="_Toc137131767" w:history="1">
            <w:r w:rsidR="00B34797" w:rsidRPr="00D024F0">
              <w:rPr>
                <w:rStyle w:val="Hyperlink"/>
                <w:noProof/>
              </w:rPr>
              <w:t>Retail Department</w:t>
            </w:r>
            <w:r w:rsidR="00B34797">
              <w:rPr>
                <w:noProof/>
                <w:webHidden/>
              </w:rPr>
              <w:tab/>
            </w:r>
            <w:r w:rsidR="00B34797">
              <w:rPr>
                <w:noProof/>
                <w:webHidden/>
              </w:rPr>
              <w:fldChar w:fldCharType="begin"/>
            </w:r>
            <w:r w:rsidR="00B34797">
              <w:rPr>
                <w:noProof/>
                <w:webHidden/>
              </w:rPr>
              <w:instrText xml:space="preserve"> PAGEREF _Toc137131767 \h </w:instrText>
            </w:r>
            <w:r w:rsidR="00B34797">
              <w:rPr>
                <w:noProof/>
                <w:webHidden/>
              </w:rPr>
            </w:r>
            <w:r w:rsidR="00B34797">
              <w:rPr>
                <w:noProof/>
                <w:webHidden/>
              </w:rPr>
              <w:fldChar w:fldCharType="separate"/>
            </w:r>
            <w:r w:rsidR="00B34797">
              <w:rPr>
                <w:noProof/>
                <w:webHidden/>
              </w:rPr>
              <w:t>5</w:t>
            </w:r>
            <w:r w:rsidR="00B34797">
              <w:rPr>
                <w:noProof/>
                <w:webHidden/>
              </w:rPr>
              <w:fldChar w:fldCharType="end"/>
            </w:r>
          </w:hyperlink>
        </w:p>
        <w:p w14:paraId="6A5783DD" w14:textId="568841FE" w:rsidR="00B34797" w:rsidRDefault="00000000">
          <w:pPr>
            <w:pStyle w:val="TOC3"/>
            <w:tabs>
              <w:tab w:val="right" w:leader="dot" w:pos="9350"/>
            </w:tabs>
            <w:rPr>
              <w:rFonts w:cstheme="minorBidi"/>
              <w:noProof/>
              <w:kern w:val="2"/>
              <w:lang w:val="en-PH" w:eastAsia="en-PH"/>
              <w14:ligatures w14:val="standardContextual"/>
            </w:rPr>
          </w:pPr>
          <w:hyperlink w:anchor="_Toc137131768" w:history="1">
            <w:r w:rsidR="00B34797" w:rsidRPr="00D024F0">
              <w:rPr>
                <w:rStyle w:val="Hyperlink"/>
                <w:noProof/>
              </w:rPr>
              <w:t>Retail Department KPIs</w:t>
            </w:r>
            <w:r w:rsidR="00B34797">
              <w:rPr>
                <w:noProof/>
                <w:webHidden/>
              </w:rPr>
              <w:tab/>
            </w:r>
            <w:r w:rsidR="00B34797">
              <w:rPr>
                <w:noProof/>
                <w:webHidden/>
              </w:rPr>
              <w:fldChar w:fldCharType="begin"/>
            </w:r>
            <w:r w:rsidR="00B34797">
              <w:rPr>
                <w:noProof/>
                <w:webHidden/>
              </w:rPr>
              <w:instrText xml:space="preserve"> PAGEREF _Toc137131768 \h </w:instrText>
            </w:r>
            <w:r w:rsidR="00B34797">
              <w:rPr>
                <w:noProof/>
                <w:webHidden/>
              </w:rPr>
            </w:r>
            <w:r w:rsidR="00B34797">
              <w:rPr>
                <w:noProof/>
                <w:webHidden/>
              </w:rPr>
              <w:fldChar w:fldCharType="separate"/>
            </w:r>
            <w:r w:rsidR="00B34797">
              <w:rPr>
                <w:noProof/>
                <w:webHidden/>
              </w:rPr>
              <w:t>5</w:t>
            </w:r>
            <w:r w:rsidR="00B34797">
              <w:rPr>
                <w:noProof/>
                <w:webHidden/>
              </w:rPr>
              <w:fldChar w:fldCharType="end"/>
            </w:r>
          </w:hyperlink>
        </w:p>
        <w:p w14:paraId="3A6A932C" w14:textId="093BF457" w:rsidR="00B34797" w:rsidRDefault="00000000">
          <w:pPr>
            <w:pStyle w:val="TOC2"/>
            <w:tabs>
              <w:tab w:val="right" w:leader="dot" w:pos="9350"/>
            </w:tabs>
            <w:rPr>
              <w:rFonts w:asciiTheme="minorHAnsi" w:eastAsiaTheme="minorEastAsia" w:hAnsiTheme="minorHAnsi" w:cstheme="minorBidi"/>
              <w:noProof/>
              <w:kern w:val="2"/>
              <w:lang w:val="en-PH" w:eastAsia="en-PH"/>
              <w14:ligatures w14:val="standardContextual"/>
            </w:rPr>
          </w:pPr>
          <w:hyperlink w:anchor="_Toc137131769" w:history="1">
            <w:r w:rsidR="00B34797" w:rsidRPr="00D024F0">
              <w:rPr>
                <w:rStyle w:val="Hyperlink"/>
                <w:noProof/>
              </w:rPr>
              <w:t>Human Resources Department</w:t>
            </w:r>
            <w:r w:rsidR="00B34797">
              <w:rPr>
                <w:noProof/>
                <w:webHidden/>
              </w:rPr>
              <w:tab/>
            </w:r>
            <w:r w:rsidR="00B34797">
              <w:rPr>
                <w:noProof/>
                <w:webHidden/>
              </w:rPr>
              <w:fldChar w:fldCharType="begin"/>
            </w:r>
            <w:r w:rsidR="00B34797">
              <w:rPr>
                <w:noProof/>
                <w:webHidden/>
              </w:rPr>
              <w:instrText xml:space="preserve"> PAGEREF _Toc137131769 \h </w:instrText>
            </w:r>
            <w:r w:rsidR="00B34797">
              <w:rPr>
                <w:noProof/>
                <w:webHidden/>
              </w:rPr>
            </w:r>
            <w:r w:rsidR="00B34797">
              <w:rPr>
                <w:noProof/>
                <w:webHidden/>
              </w:rPr>
              <w:fldChar w:fldCharType="separate"/>
            </w:r>
            <w:r w:rsidR="00B34797">
              <w:rPr>
                <w:noProof/>
                <w:webHidden/>
              </w:rPr>
              <w:t>5</w:t>
            </w:r>
            <w:r w:rsidR="00B34797">
              <w:rPr>
                <w:noProof/>
                <w:webHidden/>
              </w:rPr>
              <w:fldChar w:fldCharType="end"/>
            </w:r>
          </w:hyperlink>
        </w:p>
        <w:p w14:paraId="259CC951" w14:textId="712CEDC0" w:rsidR="00B34797" w:rsidRDefault="00000000">
          <w:pPr>
            <w:pStyle w:val="TOC3"/>
            <w:tabs>
              <w:tab w:val="right" w:leader="dot" w:pos="9350"/>
            </w:tabs>
            <w:rPr>
              <w:rFonts w:cstheme="minorBidi"/>
              <w:noProof/>
              <w:kern w:val="2"/>
              <w:lang w:val="en-PH" w:eastAsia="en-PH"/>
              <w14:ligatures w14:val="standardContextual"/>
            </w:rPr>
          </w:pPr>
          <w:hyperlink w:anchor="_Toc137131770" w:history="1">
            <w:r w:rsidR="00B34797" w:rsidRPr="00D024F0">
              <w:rPr>
                <w:rStyle w:val="Hyperlink"/>
                <w:noProof/>
              </w:rPr>
              <w:t>HR Department KPIs</w:t>
            </w:r>
            <w:r w:rsidR="00B34797">
              <w:rPr>
                <w:noProof/>
                <w:webHidden/>
              </w:rPr>
              <w:tab/>
            </w:r>
            <w:r w:rsidR="00B34797">
              <w:rPr>
                <w:noProof/>
                <w:webHidden/>
              </w:rPr>
              <w:fldChar w:fldCharType="begin"/>
            </w:r>
            <w:r w:rsidR="00B34797">
              <w:rPr>
                <w:noProof/>
                <w:webHidden/>
              </w:rPr>
              <w:instrText xml:space="preserve"> PAGEREF _Toc137131770 \h </w:instrText>
            </w:r>
            <w:r w:rsidR="00B34797">
              <w:rPr>
                <w:noProof/>
                <w:webHidden/>
              </w:rPr>
            </w:r>
            <w:r w:rsidR="00B34797">
              <w:rPr>
                <w:noProof/>
                <w:webHidden/>
              </w:rPr>
              <w:fldChar w:fldCharType="separate"/>
            </w:r>
            <w:r w:rsidR="00B34797">
              <w:rPr>
                <w:noProof/>
                <w:webHidden/>
              </w:rPr>
              <w:t>5</w:t>
            </w:r>
            <w:r w:rsidR="00B34797">
              <w:rPr>
                <w:noProof/>
                <w:webHidden/>
              </w:rPr>
              <w:fldChar w:fldCharType="end"/>
            </w:r>
          </w:hyperlink>
        </w:p>
        <w:p w14:paraId="0AE3E319" w14:textId="6A9DC13A" w:rsidR="00B34797" w:rsidRDefault="00000000">
          <w:pPr>
            <w:pStyle w:val="TOC1"/>
            <w:tabs>
              <w:tab w:val="right" w:leader="dot" w:pos="9350"/>
            </w:tabs>
            <w:rPr>
              <w:rFonts w:asciiTheme="minorHAnsi" w:eastAsiaTheme="minorEastAsia" w:hAnsiTheme="minorHAnsi" w:cstheme="minorBidi"/>
              <w:noProof/>
              <w:kern w:val="2"/>
              <w:lang w:val="en-PH" w:eastAsia="en-PH"/>
              <w14:ligatures w14:val="standardContextual"/>
            </w:rPr>
          </w:pPr>
          <w:hyperlink w:anchor="_Toc137131771" w:history="1">
            <w:r w:rsidR="00B34797" w:rsidRPr="00D024F0">
              <w:rPr>
                <w:rStyle w:val="Hyperlink"/>
                <w:noProof/>
              </w:rPr>
              <w:t>Data Source and Data Model</w:t>
            </w:r>
            <w:r w:rsidR="00B34797">
              <w:rPr>
                <w:noProof/>
                <w:webHidden/>
              </w:rPr>
              <w:tab/>
            </w:r>
            <w:r w:rsidR="00B34797">
              <w:rPr>
                <w:noProof/>
                <w:webHidden/>
              </w:rPr>
              <w:fldChar w:fldCharType="begin"/>
            </w:r>
            <w:r w:rsidR="00B34797">
              <w:rPr>
                <w:noProof/>
                <w:webHidden/>
              </w:rPr>
              <w:instrText xml:space="preserve"> PAGEREF _Toc137131771 \h </w:instrText>
            </w:r>
            <w:r w:rsidR="00B34797">
              <w:rPr>
                <w:noProof/>
                <w:webHidden/>
              </w:rPr>
            </w:r>
            <w:r w:rsidR="00B34797">
              <w:rPr>
                <w:noProof/>
                <w:webHidden/>
              </w:rPr>
              <w:fldChar w:fldCharType="separate"/>
            </w:r>
            <w:r w:rsidR="00B34797">
              <w:rPr>
                <w:noProof/>
                <w:webHidden/>
              </w:rPr>
              <w:t>6</w:t>
            </w:r>
            <w:r w:rsidR="00B34797">
              <w:rPr>
                <w:noProof/>
                <w:webHidden/>
              </w:rPr>
              <w:fldChar w:fldCharType="end"/>
            </w:r>
          </w:hyperlink>
        </w:p>
        <w:p w14:paraId="638BF22C" w14:textId="39D20154" w:rsidR="00B34797" w:rsidRDefault="00000000">
          <w:pPr>
            <w:pStyle w:val="TOC1"/>
            <w:tabs>
              <w:tab w:val="right" w:leader="dot" w:pos="9350"/>
            </w:tabs>
            <w:rPr>
              <w:rFonts w:asciiTheme="minorHAnsi" w:eastAsiaTheme="minorEastAsia" w:hAnsiTheme="minorHAnsi" w:cstheme="minorBidi"/>
              <w:noProof/>
              <w:kern w:val="2"/>
              <w:lang w:val="en-PH" w:eastAsia="en-PH"/>
              <w14:ligatures w14:val="standardContextual"/>
            </w:rPr>
          </w:pPr>
          <w:hyperlink w:anchor="_Toc137131772" w:history="1">
            <w:r w:rsidR="00B34797" w:rsidRPr="00D024F0">
              <w:rPr>
                <w:rStyle w:val="Hyperlink"/>
                <w:noProof/>
              </w:rPr>
              <w:t>Proposed Allocation Project Team Roles</w:t>
            </w:r>
            <w:r w:rsidR="00B34797">
              <w:rPr>
                <w:noProof/>
                <w:webHidden/>
              </w:rPr>
              <w:tab/>
            </w:r>
            <w:r w:rsidR="00B34797">
              <w:rPr>
                <w:noProof/>
                <w:webHidden/>
              </w:rPr>
              <w:fldChar w:fldCharType="begin"/>
            </w:r>
            <w:r w:rsidR="00B34797">
              <w:rPr>
                <w:noProof/>
                <w:webHidden/>
              </w:rPr>
              <w:instrText xml:space="preserve"> PAGEREF _Toc137131772 \h </w:instrText>
            </w:r>
            <w:r w:rsidR="00B34797">
              <w:rPr>
                <w:noProof/>
                <w:webHidden/>
              </w:rPr>
            </w:r>
            <w:r w:rsidR="00B34797">
              <w:rPr>
                <w:noProof/>
                <w:webHidden/>
              </w:rPr>
              <w:fldChar w:fldCharType="separate"/>
            </w:r>
            <w:r w:rsidR="00B34797">
              <w:rPr>
                <w:noProof/>
                <w:webHidden/>
              </w:rPr>
              <w:t>8</w:t>
            </w:r>
            <w:r w:rsidR="00B34797">
              <w:rPr>
                <w:noProof/>
                <w:webHidden/>
              </w:rPr>
              <w:fldChar w:fldCharType="end"/>
            </w:r>
          </w:hyperlink>
        </w:p>
        <w:p w14:paraId="0AD675C1" w14:textId="3D8282C7" w:rsidR="00B34797" w:rsidRDefault="00000000">
          <w:pPr>
            <w:pStyle w:val="TOC1"/>
            <w:tabs>
              <w:tab w:val="right" w:leader="dot" w:pos="9350"/>
            </w:tabs>
            <w:rPr>
              <w:rFonts w:asciiTheme="minorHAnsi" w:eastAsiaTheme="minorEastAsia" w:hAnsiTheme="minorHAnsi" w:cstheme="minorBidi"/>
              <w:noProof/>
              <w:kern w:val="2"/>
              <w:lang w:val="en-PH" w:eastAsia="en-PH"/>
              <w14:ligatures w14:val="standardContextual"/>
            </w:rPr>
          </w:pPr>
          <w:hyperlink w:anchor="_Toc137131773" w:history="1">
            <w:r w:rsidR="00B34797" w:rsidRPr="00D024F0">
              <w:rPr>
                <w:rStyle w:val="Hyperlink"/>
                <w:noProof/>
                <w:lang w:val="fr-FR"/>
              </w:rPr>
              <w:t>Bibliography</w:t>
            </w:r>
            <w:r w:rsidR="00B34797">
              <w:rPr>
                <w:noProof/>
                <w:webHidden/>
              </w:rPr>
              <w:tab/>
            </w:r>
            <w:r w:rsidR="00B34797">
              <w:rPr>
                <w:noProof/>
                <w:webHidden/>
              </w:rPr>
              <w:fldChar w:fldCharType="begin"/>
            </w:r>
            <w:r w:rsidR="00B34797">
              <w:rPr>
                <w:noProof/>
                <w:webHidden/>
              </w:rPr>
              <w:instrText xml:space="preserve"> PAGEREF _Toc137131773 \h </w:instrText>
            </w:r>
            <w:r w:rsidR="00B34797">
              <w:rPr>
                <w:noProof/>
                <w:webHidden/>
              </w:rPr>
            </w:r>
            <w:r w:rsidR="00B34797">
              <w:rPr>
                <w:noProof/>
                <w:webHidden/>
              </w:rPr>
              <w:fldChar w:fldCharType="separate"/>
            </w:r>
            <w:r w:rsidR="00B34797">
              <w:rPr>
                <w:noProof/>
                <w:webHidden/>
              </w:rPr>
              <w:t>9</w:t>
            </w:r>
            <w:r w:rsidR="00B34797">
              <w:rPr>
                <w:noProof/>
                <w:webHidden/>
              </w:rPr>
              <w:fldChar w:fldCharType="end"/>
            </w:r>
          </w:hyperlink>
        </w:p>
        <w:p w14:paraId="3DE7AC7A" w14:textId="2BD2C508" w:rsidR="00C04F99" w:rsidRDefault="00C04F99">
          <w:r>
            <w:rPr>
              <w:b/>
              <w:bCs/>
              <w:noProof/>
            </w:rPr>
            <w:fldChar w:fldCharType="end"/>
          </w:r>
        </w:p>
      </w:sdtContent>
    </w:sdt>
    <w:p w14:paraId="00000020" w14:textId="7012C735" w:rsidR="00307286" w:rsidRDefault="003D3F45">
      <w:r>
        <w:br w:type="page"/>
      </w:r>
    </w:p>
    <w:p w14:paraId="00000022" w14:textId="03318B4B" w:rsidR="00307286" w:rsidRDefault="00E35389" w:rsidP="00E35389">
      <w:pPr>
        <w:pStyle w:val="Heading1"/>
        <w:rPr>
          <w:color w:val="E36C0A" w:themeColor="accent6" w:themeShade="BF"/>
        </w:rPr>
      </w:pPr>
      <w:bookmarkStart w:id="4" w:name="_Toc137131762"/>
      <w:r w:rsidRPr="30A654E4">
        <w:rPr>
          <w:color w:val="E36C0A" w:themeColor="accent6" w:themeShade="BF"/>
        </w:rPr>
        <w:lastRenderedPageBreak/>
        <w:t>Introduction</w:t>
      </w:r>
      <w:bookmarkEnd w:id="4"/>
    </w:p>
    <w:p w14:paraId="0F27EB7E" w14:textId="11F7F599" w:rsidR="00931BB9" w:rsidRDefault="38D3A47D" w:rsidP="00931BB9">
      <w:pPr>
        <w:jc w:val="both"/>
      </w:pPr>
      <w:r>
        <w:t xml:space="preserve">This report provides </w:t>
      </w:r>
      <w:r w:rsidR="29009797">
        <w:t xml:space="preserve">an </w:t>
      </w:r>
      <w:r w:rsidR="09652008">
        <w:t>insight</w:t>
      </w:r>
      <w:r>
        <w:t xml:space="preserve"> into the marketing</w:t>
      </w:r>
      <w:r w:rsidR="4C47A8F0">
        <w:t xml:space="preserve">, sales, retail and Human Resource </w:t>
      </w:r>
      <w:r>
        <w:t>department within the</w:t>
      </w:r>
      <w:r w:rsidR="7CE1D0E7">
        <w:t xml:space="preserve"> Apple inc</w:t>
      </w:r>
      <w:r w:rsidR="5FEFFF38">
        <w:t xml:space="preserve">., </w:t>
      </w:r>
      <w:r w:rsidR="7B284D58">
        <w:t>a</w:t>
      </w:r>
      <w:r w:rsidR="196D7F25">
        <w:t xml:space="preserve"> prominent player in the technology industry, well known for its </w:t>
      </w:r>
      <w:r w:rsidR="0570FD1C">
        <w:t>strong brand presence</w:t>
      </w:r>
      <w:r w:rsidR="55EC6471">
        <w:t>. Th</w:t>
      </w:r>
      <w:r w:rsidR="45C9BC4B">
        <w:t>ese</w:t>
      </w:r>
      <w:r w:rsidR="539878B3">
        <w:t xml:space="preserve"> </w:t>
      </w:r>
      <w:r w:rsidR="5CFC04A3">
        <w:t>D</w:t>
      </w:r>
      <w:r w:rsidR="539878B3">
        <w:t>epartment</w:t>
      </w:r>
      <w:r w:rsidR="441E11D9">
        <w:t>s</w:t>
      </w:r>
      <w:r w:rsidR="539878B3">
        <w:t xml:space="preserve"> plays a major role in </w:t>
      </w:r>
      <w:r w:rsidR="0535D90D">
        <w:t>driving sales growth and establishing brand image</w:t>
      </w:r>
      <w:r w:rsidR="158B248E">
        <w:t xml:space="preserve"> for apple</w:t>
      </w:r>
      <w:r w:rsidR="0535D90D">
        <w:t>. The purpose of this report is to examine the Key performance indicat</w:t>
      </w:r>
      <w:r w:rsidR="5B2A590F">
        <w:t xml:space="preserve">ors that will determine the effectiveness of </w:t>
      </w:r>
      <w:r w:rsidR="4BD51D07">
        <w:t>the above listed</w:t>
      </w:r>
      <w:r w:rsidR="5B2A590F">
        <w:t xml:space="preserve"> department</w:t>
      </w:r>
      <w:r w:rsidR="24586D94">
        <w:t>s</w:t>
      </w:r>
      <w:r w:rsidR="5B2A590F">
        <w:t xml:space="preserve"> of </w:t>
      </w:r>
      <w:r w:rsidR="146D8D4E">
        <w:t>A</w:t>
      </w:r>
      <w:r w:rsidR="5B2A590F">
        <w:t>pple.</w:t>
      </w:r>
      <w:r w:rsidR="146D8D4E">
        <w:t xml:space="preserve"> </w:t>
      </w:r>
      <w:r w:rsidR="30D4ECA0">
        <w:t>The</w:t>
      </w:r>
      <w:r w:rsidR="375C7FA9">
        <w:t xml:space="preserve"> results of</w:t>
      </w:r>
      <w:r w:rsidR="30D4ECA0">
        <w:t xml:space="preserve"> performance of </w:t>
      </w:r>
      <w:r w:rsidR="32115861">
        <w:t>various</w:t>
      </w:r>
      <w:r w:rsidR="30D4ECA0">
        <w:t xml:space="preserve"> department</w:t>
      </w:r>
      <w:r w:rsidR="3C679E23">
        <w:t>s</w:t>
      </w:r>
      <w:r w:rsidR="30D4ECA0">
        <w:t xml:space="preserve"> will be tracked and </w:t>
      </w:r>
      <w:r w:rsidR="3867787F">
        <w:t>displayed</w:t>
      </w:r>
      <w:r w:rsidR="221EA19F">
        <w:t xml:space="preserve"> using the dashboard</w:t>
      </w:r>
      <w:r w:rsidR="3DBE7795">
        <w:t>s</w:t>
      </w:r>
      <w:r w:rsidR="221EA19F">
        <w:t>.</w:t>
      </w:r>
      <w:r w:rsidR="5212DF32">
        <w:t xml:space="preserve"> Based on the metrics such a</w:t>
      </w:r>
      <w:r w:rsidR="45F2F715">
        <w:t>s customer Acquisition cost,</w:t>
      </w:r>
      <w:r w:rsidR="29A6C24B">
        <w:t xml:space="preserve"> </w:t>
      </w:r>
      <w:r w:rsidR="6A7A33A8">
        <w:t>customer</w:t>
      </w:r>
      <w:r w:rsidR="45F2F715">
        <w:t xml:space="preserve"> traffic, customer retention rate</w:t>
      </w:r>
      <w:r w:rsidR="2EA66129">
        <w:t>, conversion rate, Employee turnove</w:t>
      </w:r>
      <w:r w:rsidR="75F2CD76">
        <w:t>r rate,</w:t>
      </w:r>
      <w:r w:rsidR="02614C33">
        <w:t xml:space="preserve"> </w:t>
      </w:r>
      <w:proofErr w:type="gramStart"/>
      <w:r w:rsidR="45F2F715">
        <w:t>profitability</w:t>
      </w:r>
      <w:r w:rsidR="6809BCFE">
        <w:t xml:space="preserve">,  </w:t>
      </w:r>
      <w:proofErr w:type="spellStart"/>
      <w:r w:rsidR="6809BCFE">
        <w:t>etc</w:t>
      </w:r>
      <w:proofErr w:type="spellEnd"/>
      <w:proofErr w:type="gramEnd"/>
      <w:r w:rsidR="2F9AAADE">
        <w:t>,</w:t>
      </w:r>
      <w:r w:rsidR="09652008">
        <w:t xml:space="preserve"> </w:t>
      </w:r>
      <w:r w:rsidR="2F9AAADE">
        <w:t>stakeholders and other decision makers</w:t>
      </w:r>
      <w:r w:rsidR="1208F8C8">
        <w:t xml:space="preserve"> can determine the</w:t>
      </w:r>
      <w:r w:rsidR="39C404A3">
        <w:t xml:space="preserve"> efficiency of</w:t>
      </w:r>
      <w:r w:rsidR="1208F8C8">
        <w:t xml:space="preserve"> </w:t>
      </w:r>
      <w:r w:rsidR="00470863">
        <w:t xml:space="preserve">working of the </w:t>
      </w:r>
      <w:r w:rsidR="0C6B6BA1">
        <w:t>apple’s marketing</w:t>
      </w:r>
      <w:r w:rsidR="255BA4F6">
        <w:t>, Sales, Retail, and Human resource</w:t>
      </w:r>
      <w:r w:rsidR="0C6B6BA1">
        <w:t xml:space="preserve"> </w:t>
      </w:r>
      <w:r w:rsidR="00470863">
        <w:t>department</w:t>
      </w:r>
      <w:r w:rsidR="1C8374AC">
        <w:t>. It also helps in determining</w:t>
      </w:r>
      <w:r w:rsidR="0BCB5D7E">
        <w:t xml:space="preserve"> the </w:t>
      </w:r>
      <w:r w:rsidR="594B6EC5">
        <w:t xml:space="preserve">other </w:t>
      </w:r>
      <w:r w:rsidR="0BCB5D7E">
        <w:t>areas of</w:t>
      </w:r>
      <w:r w:rsidR="3391C185">
        <w:t xml:space="preserve"> improvement</w:t>
      </w:r>
      <w:r w:rsidR="09652008">
        <w:t>.</w:t>
      </w:r>
    </w:p>
    <w:p w14:paraId="6B3E2044" w14:textId="3CB2B3CC" w:rsidR="00A93ECC" w:rsidRDefault="0051218A" w:rsidP="008C288D">
      <w:pPr>
        <w:pStyle w:val="Heading2"/>
        <w:rPr>
          <w:color w:val="E36C0A" w:themeColor="accent6" w:themeShade="BF"/>
        </w:rPr>
      </w:pPr>
      <w:bookmarkStart w:id="5" w:name="_Toc137131763"/>
      <w:r w:rsidRPr="45BC82AC">
        <w:rPr>
          <w:color w:val="E36C0A" w:themeColor="accent6" w:themeShade="BF"/>
        </w:rPr>
        <w:t>Marketing Department</w:t>
      </w:r>
      <w:bookmarkEnd w:id="5"/>
    </w:p>
    <w:p w14:paraId="7A2F424D" w14:textId="408126E3" w:rsidR="00A93ECC" w:rsidRPr="00A93ECC" w:rsidRDefault="00A93ECC" w:rsidP="00A93ECC">
      <w:r>
        <w:t xml:space="preserve">The marketing department is composed of marketing specialists responsible for planning, creating, and monitoring marketing activities within a company. Their primary goal is to help the company generate as many sales as possible </w:t>
      </w:r>
      <w:r w:rsidRPr="00A93ECC">
        <w:rPr>
          <w:sz w:val="20"/>
          <w:szCs w:val="20"/>
          <w:vertAlign w:val="superscript"/>
        </w:rPr>
        <w:t>[1]</w:t>
      </w:r>
      <w:r>
        <w:rPr>
          <w:sz w:val="20"/>
          <w:szCs w:val="20"/>
        </w:rPr>
        <w:t xml:space="preserve">. </w:t>
      </w:r>
      <w:r w:rsidRPr="00A93ECC">
        <w:t>It is the Marketing Department's job to reach out to prospects, customers, investors and/or the community, while creating an overarching image that represents your company in a positive light</w:t>
      </w:r>
      <w:r>
        <w:rPr>
          <w:sz w:val="20"/>
          <w:szCs w:val="20"/>
        </w:rPr>
        <w:t xml:space="preserve"> </w:t>
      </w:r>
      <w:r w:rsidRPr="00A93ECC">
        <w:rPr>
          <w:sz w:val="20"/>
          <w:szCs w:val="20"/>
          <w:vertAlign w:val="superscript"/>
        </w:rPr>
        <w:t>[2].</w:t>
      </w:r>
    </w:p>
    <w:p w14:paraId="6ED24FCF" w14:textId="77777777" w:rsidR="00A93ECC" w:rsidRDefault="00A93ECC" w:rsidP="00A93ECC"/>
    <w:p w14:paraId="2DF9678C" w14:textId="789A5F97" w:rsidR="0044227E" w:rsidRPr="001B589B" w:rsidRDefault="00741CD5" w:rsidP="00214C27">
      <w:pPr>
        <w:tabs>
          <w:tab w:val="left" w:pos="8460"/>
        </w:tabs>
        <w:rPr>
          <w:b/>
          <w:bCs/>
          <w:i/>
          <w:iCs/>
        </w:rPr>
      </w:pPr>
      <w:r w:rsidRPr="001B589B">
        <w:rPr>
          <w:b/>
          <w:bCs/>
          <w:i/>
          <w:iCs/>
        </w:rPr>
        <w:t xml:space="preserve">What </w:t>
      </w:r>
      <w:r w:rsidR="005D32BE" w:rsidRPr="001B589B">
        <w:rPr>
          <w:b/>
          <w:bCs/>
          <w:i/>
          <w:iCs/>
        </w:rPr>
        <w:t>are we trying to solve?</w:t>
      </w:r>
    </w:p>
    <w:p w14:paraId="3BE2FD8C" w14:textId="40E78017" w:rsidR="005D32BE" w:rsidRPr="00A93ECC" w:rsidRDefault="005D32BE" w:rsidP="00A93ECC">
      <w:r>
        <w:tab/>
      </w:r>
      <w:r w:rsidR="00564D42">
        <w:t xml:space="preserve">The </w:t>
      </w:r>
      <w:r w:rsidR="00504389">
        <w:t>dashboard aims to give a picture</w:t>
      </w:r>
      <w:r w:rsidR="00BD64F8">
        <w:t xml:space="preserve"> to</w:t>
      </w:r>
      <w:r w:rsidR="007E5E5B">
        <w:t xml:space="preserve"> the CEO and stakeholders of Apple</w:t>
      </w:r>
      <w:r w:rsidR="00214C27">
        <w:t xml:space="preserve"> if the marketing strategy for the current fiscal year is effective and if there are rooms for improvement. </w:t>
      </w:r>
    </w:p>
    <w:p w14:paraId="2DFE5B68" w14:textId="7D5FA33C" w:rsidR="00180302" w:rsidRPr="0051218A" w:rsidRDefault="00C04F99" w:rsidP="00C04F99">
      <w:pPr>
        <w:pStyle w:val="Heading3"/>
        <w:ind w:firstLine="720"/>
      </w:pPr>
      <w:bookmarkStart w:id="6" w:name="_Toc137131764"/>
      <w:r>
        <w:t xml:space="preserve">Marketing Department </w:t>
      </w:r>
      <w:r w:rsidR="0051218A" w:rsidRPr="0051218A">
        <w:t>KPI</w:t>
      </w:r>
      <w:r>
        <w:t>s</w:t>
      </w:r>
      <w:bookmarkEnd w:id="6"/>
    </w:p>
    <w:p w14:paraId="3DABDF39" w14:textId="4FD3C60C" w:rsidR="0051218A" w:rsidRPr="0051218A" w:rsidRDefault="0051218A" w:rsidP="0051218A">
      <w:pPr>
        <w:pStyle w:val="ListParagraph"/>
        <w:numPr>
          <w:ilvl w:val="0"/>
          <w:numId w:val="4"/>
        </w:numPr>
        <w:jc w:val="both"/>
        <w:rPr>
          <w:i/>
          <w:iCs/>
        </w:rPr>
      </w:pPr>
      <w:r w:rsidRPr="0051218A">
        <w:rPr>
          <w:i/>
          <w:iCs/>
        </w:rPr>
        <w:t>Customer Acquisition Cost (CAC): Calculates the average cost of acquiring a new customer, including marketing and sales expenses. It helps evaluate the efficiency of your marketing campaigns.</w:t>
      </w:r>
    </w:p>
    <w:p w14:paraId="33EA26DB" w14:textId="3E4B8A0C" w:rsidR="0051218A" w:rsidRPr="0051218A" w:rsidRDefault="0051218A" w:rsidP="0051218A">
      <w:pPr>
        <w:pStyle w:val="ListParagraph"/>
        <w:numPr>
          <w:ilvl w:val="1"/>
          <w:numId w:val="4"/>
        </w:numPr>
        <w:jc w:val="both"/>
        <w:rPr>
          <w:i/>
          <w:iCs/>
        </w:rPr>
      </w:pPr>
      <w:r w:rsidRPr="0051218A">
        <w:rPr>
          <w:i/>
          <w:iCs/>
        </w:rPr>
        <w:t>CAC = Average</w:t>
      </w:r>
      <w:r w:rsidR="00986EE9">
        <w:rPr>
          <w:i/>
          <w:iCs/>
        </w:rPr>
        <w:t xml:space="preserve"> </w:t>
      </w:r>
      <w:r w:rsidRPr="0051218A">
        <w:rPr>
          <w:i/>
          <w:iCs/>
        </w:rPr>
        <w:t>(marketing expense + sales expense + other expenses)</w:t>
      </w:r>
    </w:p>
    <w:p w14:paraId="6C33D082" w14:textId="709A8CFE" w:rsidR="4BE6C223" w:rsidRDefault="4BE6C223" w:rsidP="4BE6C223">
      <w:pPr>
        <w:jc w:val="both"/>
        <w:rPr>
          <w:i/>
          <w:iCs/>
        </w:rPr>
      </w:pPr>
    </w:p>
    <w:p w14:paraId="5CCCD6B5" w14:textId="15733579" w:rsidR="0051218A" w:rsidRPr="0051218A" w:rsidRDefault="0051218A" w:rsidP="0051218A">
      <w:pPr>
        <w:pStyle w:val="ListParagraph"/>
        <w:numPr>
          <w:ilvl w:val="0"/>
          <w:numId w:val="4"/>
        </w:numPr>
        <w:jc w:val="both"/>
        <w:rPr>
          <w:i/>
          <w:iCs/>
        </w:rPr>
      </w:pPr>
      <w:r w:rsidRPr="0051218A">
        <w:rPr>
          <w:i/>
          <w:iCs/>
        </w:rPr>
        <w:t>Return on Investment (ROI): Determines the profitability of your marketing activities by comparing the revenue generated to the costs incurred.</w:t>
      </w:r>
    </w:p>
    <w:p w14:paraId="101AEF98" w14:textId="5E37D39D" w:rsidR="0051218A" w:rsidRPr="0051218A" w:rsidRDefault="0051218A" w:rsidP="0051218A">
      <w:pPr>
        <w:pStyle w:val="ListParagraph"/>
        <w:numPr>
          <w:ilvl w:val="1"/>
          <w:numId w:val="4"/>
        </w:numPr>
        <w:jc w:val="both"/>
        <w:rPr>
          <w:i/>
          <w:iCs/>
        </w:rPr>
      </w:pPr>
      <w:r w:rsidRPr="0051218A">
        <w:rPr>
          <w:i/>
          <w:iCs/>
        </w:rPr>
        <w:t>ROI = revenue – marketing expenses</w:t>
      </w:r>
    </w:p>
    <w:p w14:paraId="0C02D88E" w14:textId="2224ADFD" w:rsidR="4BE6C223" w:rsidRDefault="4BE6C223" w:rsidP="4BE6C223">
      <w:pPr>
        <w:jc w:val="both"/>
        <w:rPr>
          <w:i/>
          <w:iCs/>
        </w:rPr>
      </w:pPr>
    </w:p>
    <w:p w14:paraId="7D4486CC" w14:textId="1E186CE1" w:rsidR="0051218A" w:rsidRPr="0051218A" w:rsidRDefault="0051218A" w:rsidP="0051218A">
      <w:pPr>
        <w:pStyle w:val="ListParagraph"/>
        <w:numPr>
          <w:ilvl w:val="0"/>
          <w:numId w:val="4"/>
        </w:numPr>
        <w:jc w:val="both"/>
        <w:rPr>
          <w:i/>
          <w:iCs/>
        </w:rPr>
      </w:pPr>
      <w:r w:rsidRPr="0051218A">
        <w:rPr>
          <w:i/>
          <w:iCs/>
        </w:rPr>
        <w:t>Website Traffic: Measures the number of visitors to your website, which can indicate the effectiveness of your marketing channels and content.</w:t>
      </w:r>
    </w:p>
    <w:p w14:paraId="5F927647" w14:textId="0608FED7" w:rsidR="0051218A" w:rsidRPr="0051218A" w:rsidRDefault="0051218A" w:rsidP="0051218A">
      <w:pPr>
        <w:pStyle w:val="ListParagraph"/>
        <w:numPr>
          <w:ilvl w:val="1"/>
          <w:numId w:val="4"/>
        </w:numPr>
        <w:jc w:val="both"/>
        <w:rPr>
          <w:i/>
          <w:iCs/>
        </w:rPr>
      </w:pPr>
      <w:r w:rsidRPr="0051218A">
        <w:rPr>
          <w:i/>
          <w:iCs/>
        </w:rPr>
        <w:t>Count of website visitors</w:t>
      </w:r>
    </w:p>
    <w:p w14:paraId="5A85AB6E" w14:textId="6E2D36EB" w:rsidR="4BE6C223" w:rsidRDefault="4BE6C223" w:rsidP="4BE6C223">
      <w:pPr>
        <w:jc w:val="both"/>
        <w:rPr>
          <w:i/>
          <w:iCs/>
        </w:rPr>
      </w:pPr>
    </w:p>
    <w:p w14:paraId="1E6E9B9E" w14:textId="76D431AF" w:rsidR="0051218A" w:rsidRPr="0051218A" w:rsidRDefault="0051218A" w:rsidP="0051218A">
      <w:pPr>
        <w:pStyle w:val="ListParagraph"/>
        <w:numPr>
          <w:ilvl w:val="0"/>
          <w:numId w:val="4"/>
        </w:numPr>
        <w:jc w:val="both"/>
        <w:rPr>
          <w:i/>
          <w:iCs/>
        </w:rPr>
      </w:pPr>
      <w:r w:rsidRPr="0051218A">
        <w:rPr>
          <w:i/>
          <w:iCs/>
        </w:rPr>
        <w:t>Brand Awareness: Assesses the visibility and recognition of your brand among your target audience. Metrics like social media followers, brand mentions, and reach can indicate brand awareness.</w:t>
      </w:r>
    </w:p>
    <w:p w14:paraId="6A2C7A33" w14:textId="16513158" w:rsidR="005E25B0" w:rsidRPr="000A7ABE" w:rsidRDefault="0051218A" w:rsidP="00180302">
      <w:pPr>
        <w:pStyle w:val="ListParagraph"/>
        <w:numPr>
          <w:ilvl w:val="1"/>
          <w:numId w:val="4"/>
        </w:numPr>
        <w:jc w:val="both"/>
        <w:rPr>
          <w:i/>
        </w:rPr>
      </w:pPr>
      <w:r w:rsidRPr="005E25B0">
        <w:rPr>
          <w:i/>
          <w:iCs/>
        </w:rPr>
        <w:t>Count of Social media followers, mentions, reach etc.</w:t>
      </w:r>
    </w:p>
    <w:p w14:paraId="6716D581" w14:textId="5F4B4CA2" w:rsidR="000A7ABE" w:rsidRPr="00922F91" w:rsidRDefault="000A7ABE" w:rsidP="00FF365C">
      <w:pPr>
        <w:pStyle w:val="Heading2"/>
      </w:pPr>
      <w:bookmarkStart w:id="7" w:name="_Toc137131765"/>
      <w:r w:rsidRPr="6F57FFF2">
        <w:rPr>
          <w:color w:val="E36C0A" w:themeColor="accent6" w:themeShade="BF"/>
        </w:rPr>
        <w:lastRenderedPageBreak/>
        <w:t>Sales Department</w:t>
      </w:r>
      <w:bookmarkEnd w:id="7"/>
    </w:p>
    <w:p w14:paraId="29F651A1" w14:textId="040EF88A" w:rsidR="00310D71" w:rsidRDefault="00310D71" w:rsidP="000A7ABE">
      <w:pPr>
        <w:jc w:val="both"/>
      </w:pPr>
    </w:p>
    <w:p w14:paraId="19965C2B" w14:textId="3FA0E332" w:rsidR="005C07E0" w:rsidRPr="00D36259" w:rsidRDefault="00310D71" w:rsidP="000A7ABE">
      <w:pPr>
        <w:jc w:val="both"/>
        <w:rPr>
          <w:sz w:val="24"/>
          <w:szCs w:val="24"/>
        </w:rPr>
      </w:pPr>
      <w:r w:rsidRPr="00D36259">
        <w:rPr>
          <w:sz w:val="24"/>
          <w:szCs w:val="24"/>
        </w:rPr>
        <w:t xml:space="preserve">The </w:t>
      </w:r>
      <w:r w:rsidR="001B5B05" w:rsidRPr="00D36259">
        <w:rPr>
          <w:sz w:val="24"/>
          <w:szCs w:val="24"/>
        </w:rPr>
        <w:t xml:space="preserve">Sales Department </w:t>
      </w:r>
      <w:r w:rsidR="009B51EC">
        <w:rPr>
          <w:sz w:val="24"/>
          <w:szCs w:val="24"/>
        </w:rPr>
        <w:t xml:space="preserve">is associated </w:t>
      </w:r>
      <w:r w:rsidR="003E7211">
        <w:rPr>
          <w:sz w:val="24"/>
          <w:szCs w:val="24"/>
        </w:rPr>
        <w:t>with</w:t>
      </w:r>
      <w:r w:rsidR="001B5B05" w:rsidRPr="00D36259">
        <w:rPr>
          <w:sz w:val="24"/>
          <w:szCs w:val="24"/>
        </w:rPr>
        <w:t xml:space="preserve"> involves </w:t>
      </w:r>
      <w:r w:rsidR="00706B5D" w:rsidRPr="00D36259">
        <w:rPr>
          <w:sz w:val="24"/>
          <w:szCs w:val="24"/>
        </w:rPr>
        <w:t>S</w:t>
      </w:r>
      <w:r w:rsidR="001B5B05" w:rsidRPr="00D36259">
        <w:rPr>
          <w:sz w:val="24"/>
          <w:szCs w:val="24"/>
        </w:rPr>
        <w:t xml:space="preserve">ales </w:t>
      </w:r>
      <w:r w:rsidR="00706B5D" w:rsidRPr="00D36259">
        <w:rPr>
          <w:sz w:val="24"/>
          <w:szCs w:val="24"/>
        </w:rPr>
        <w:t>Re</w:t>
      </w:r>
      <w:r w:rsidR="001B5B05" w:rsidRPr="00D36259">
        <w:rPr>
          <w:sz w:val="24"/>
          <w:szCs w:val="24"/>
        </w:rPr>
        <w:t xml:space="preserve">presentatives, </w:t>
      </w:r>
      <w:r w:rsidR="00706B5D" w:rsidRPr="00D36259">
        <w:rPr>
          <w:sz w:val="24"/>
          <w:szCs w:val="24"/>
        </w:rPr>
        <w:t>T</w:t>
      </w:r>
      <w:r w:rsidR="001B5B05" w:rsidRPr="00D36259">
        <w:rPr>
          <w:sz w:val="24"/>
          <w:szCs w:val="24"/>
        </w:rPr>
        <w:t xml:space="preserve">erritory </w:t>
      </w:r>
      <w:r w:rsidR="00706B5D" w:rsidRPr="00D36259">
        <w:rPr>
          <w:sz w:val="24"/>
          <w:szCs w:val="24"/>
        </w:rPr>
        <w:t>M</w:t>
      </w:r>
      <w:r w:rsidR="001B5B05" w:rsidRPr="00D36259">
        <w:rPr>
          <w:sz w:val="24"/>
          <w:szCs w:val="24"/>
        </w:rPr>
        <w:t>anager</w:t>
      </w:r>
      <w:r w:rsidR="005169D1" w:rsidRPr="00D36259">
        <w:rPr>
          <w:sz w:val="24"/>
          <w:szCs w:val="24"/>
        </w:rPr>
        <w:t xml:space="preserve">s, </w:t>
      </w:r>
      <w:r w:rsidR="00706B5D" w:rsidRPr="00D36259">
        <w:rPr>
          <w:sz w:val="24"/>
          <w:szCs w:val="24"/>
        </w:rPr>
        <w:t xml:space="preserve">National Sales Managers. </w:t>
      </w:r>
      <w:r w:rsidR="00776E19" w:rsidRPr="00D36259">
        <w:rPr>
          <w:sz w:val="24"/>
          <w:szCs w:val="24"/>
        </w:rPr>
        <w:t>The team is responsible for selling the products</w:t>
      </w:r>
      <w:r w:rsidR="006D284F" w:rsidRPr="00D36259">
        <w:rPr>
          <w:sz w:val="24"/>
          <w:szCs w:val="24"/>
        </w:rPr>
        <w:t xml:space="preserve"> or services</w:t>
      </w:r>
      <w:r w:rsidR="00776E19" w:rsidRPr="00D36259">
        <w:rPr>
          <w:sz w:val="24"/>
          <w:szCs w:val="24"/>
        </w:rPr>
        <w:t xml:space="preserve"> through marketing activities provided by the marketing department.</w:t>
      </w:r>
      <w:r w:rsidR="00087EED">
        <w:rPr>
          <w:sz w:val="24"/>
          <w:szCs w:val="24"/>
        </w:rPr>
        <w:t xml:space="preserve"> </w:t>
      </w:r>
      <w:r w:rsidR="005C07E0" w:rsidRPr="00D36259">
        <w:rPr>
          <w:color w:val="0F141C"/>
          <w:sz w:val="24"/>
          <w:szCs w:val="24"/>
        </w:rPr>
        <w:t>A quality salesperson helps identify a customer’s unique needs and makes sure that those needs are met.</w:t>
      </w:r>
    </w:p>
    <w:p w14:paraId="462F78BA" w14:textId="5125286E" w:rsidR="007E1B26" w:rsidRDefault="00670940" w:rsidP="000A7ABE">
      <w:pPr>
        <w:jc w:val="both"/>
        <w:rPr>
          <w:sz w:val="24"/>
          <w:szCs w:val="24"/>
        </w:rPr>
      </w:pPr>
      <w:r w:rsidRPr="00D36259">
        <w:rPr>
          <w:sz w:val="24"/>
          <w:szCs w:val="24"/>
        </w:rPr>
        <w:t>Additionally,</w:t>
      </w:r>
      <w:r w:rsidR="004920E9" w:rsidRPr="00D36259">
        <w:rPr>
          <w:sz w:val="24"/>
          <w:szCs w:val="24"/>
        </w:rPr>
        <w:t xml:space="preserve"> their </w:t>
      </w:r>
      <w:r w:rsidR="00DB1078" w:rsidRPr="00D36259">
        <w:rPr>
          <w:sz w:val="24"/>
          <w:szCs w:val="24"/>
        </w:rPr>
        <w:t>responsibility</w:t>
      </w:r>
      <w:r w:rsidR="004920E9" w:rsidRPr="00D36259">
        <w:rPr>
          <w:sz w:val="24"/>
          <w:szCs w:val="24"/>
        </w:rPr>
        <w:t xml:space="preserve"> </w:t>
      </w:r>
      <w:r w:rsidR="000E217C" w:rsidRPr="00D36259">
        <w:rPr>
          <w:sz w:val="24"/>
          <w:szCs w:val="24"/>
        </w:rPr>
        <w:t xml:space="preserve">is to maintain healthy </w:t>
      </w:r>
      <w:r w:rsidR="00F05273" w:rsidRPr="00D36259">
        <w:rPr>
          <w:sz w:val="24"/>
          <w:szCs w:val="24"/>
        </w:rPr>
        <w:t>relationships</w:t>
      </w:r>
      <w:r w:rsidR="000E217C" w:rsidRPr="00D36259">
        <w:rPr>
          <w:sz w:val="24"/>
          <w:szCs w:val="24"/>
        </w:rPr>
        <w:t xml:space="preserve"> </w:t>
      </w:r>
      <w:r w:rsidR="00186570" w:rsidRPr="00D36259">
        <w:rPr>
          <w:sz w:val="24"/>
          <w:szCs w:val="24"/>
        </w:rPr>
        <w:t xml:space="preserve">with the customers and maintain the customer base. </w:t>
      </w:r>
      <w:r w:rsidR="00754BFF" w:rsidRPr="00D36259">
        <w:rPr>
          <w:sz w:val="24"/>
          <w:szCs w:val="24"/>
        </w:rPr>
        <w:t>The sales</w:t>
      </w:r>
      <w:r w:rsidR="004D381E" w:rsidRPr="00D36259">
        <w:rPr>
          <w:sz w:val="24"/>
          <w:szCs w:val="24"/>
        </w:rPr>
        <w:t xml:space="preserve"> </w:t>
      </w:r>
      <w:r w:rsidR="00E00BE5" w:rsidRPr="00D36259">
        <w:rPr>
          <w:sz w:val="24"/>
          <w:szCs w:val="24"/>
        </w:rPr>
        <w:t>department is</w:t>
      </w:r>
      <w:r w:rsidR="00F05273" w:rsidRPr="00D36259">
        <w:rPr>
          <w:sz w:val="24"/>
          <w:szCs w:val="24"/>
        </w:rPr>
        <w:t xml:space="preserve"> </w:t>
      </w:r>
      <w:r w:rsidR="004D381E" w:rsidRPr="00D36259">
        <w:rPr>
          <w:sz w:val="24"/>
          <w:szCs w:val="24"/>
        </w:rPr>
        <w:t xml:space="preserve">responsible </w:t>
      </w:r>
      <w:r w:rsidR="009B51EC" w:rsidRPr="00D36259">
        <w:rPr>
          <w:sz w:val="24"/>
          <w:szCs w:val="24"/>
        </w:rPr>
        <w:t>for generating</w:t>
      </w:r>
      <w:r w:rsidR="004D381E" w:rsidRPr="00D36259">
        <w:rPr>
          <w:sz w:val="24"/>
          <w:szCs w:val="24"/>
        </w:rPr>
        <w:t xml:space="preserve"> revenue for the company by achieving</w:t>
      </w:r>
      <w:r w:rsidR="00754BFF">
        <w:rPr>
          <w:sz w:val="24"/>
          <w:szCs w:val="24"/>
        </w:rPr>
        <w:t xml:space="preserve"> set targets</w:t>
      </w:r>
      <w:r w:rsidR="004D381E" w:rsidRPr="00D36259">
        <w:rPr>
          <w:sz w:val="24"/>
          <w:szCs w:val="24"/>
        </w:rPr>
        <w:t xml:space="preserve">. </w:t>
      </w:r>
    </w:p>
    <w:p w14:paraId="52F99FDE" w14:textId="77777777" w:rsidR="00214C27" w:rsidRDefault="00214C27" w:rsidP="000A7ABE">
      <w:pPr>
        <w:jc w:val="both"/>
        <w:rPr>
          <w:sz w:val="24"/>
          <w:szCs w:val="24"/>
        </w:rPr>
      </w:pPr>
    </w:p>
    <w:p w14:paraId="45592AA4" w14:textId="77777777" w:rsidR="00214C27" w:rsidRPr="001B589B" w:rsidRDefault="00214C27" w:rsidP="00214C27">
      <w:pPr>
        <w:tabs>
          <w:tab w:val="left" w:pos="8460"/>
        </w:tabs>
        <w:rPr>
          <w:b/>
          <w:bCs/>
          <w:i/>
          <w:iCs/>
        </w:rPr>
      </w:pPr>
      <w:r w:rsidRPr="001B589B">
        <w:rPr>
          <w:b/>
          <w:bCs/>
          <w:i/>
          <w:iCs/>
        </w:rPr>
        <w:t>What are we trying to solve?</w:t>
      </w:r>
    </w:p>
    <w:p w14:paraId="08C5B903" w14:textId="0C908152" w:rsidR="00214C27" w:rsidRPr="00A93ECC" w:rsidRDefault="00214C27" w:rsidP="00214C27">
      <w:r>
        <w:tab/>
        <w:t xml:space="preserve">The dashboard aims to give a picture to the CEO and stakeholders of Apple if the Sales strategy for the current fiscal year is effective and if there are rooms for improvement. </w:t>
      </w:r>
    </w:p>
    <w:p w14:paraId="163538D5" w14:textId="77777777" w:rsidR="00C04F99" w:rsidRDefault="00C04F99" w:rsidP="000A7ABE">
      <w:pPr>
        <w:jc w:val="both"/>
        <w:rPr>
          <w:sz w:val="24"/>
          <w:szCs w:val="24"/>
        </w:rPr>
      </w:pPr>
    </w:p>
    <w:p w14:paraId="457425F6" w14:textId="5643C09E" w:rsidR="007119D6" w:rsidRDefault="00C04F99" w:rsidP="00C04F99">
      <w:pPr>
        <w:pStyle w:val="Heading3"/>
      </w:pPr>
      <w:bookmarkStart w:id="8" w:name="_Toc137131766"/>
      <w:r>
        <w:t xml:space="preserve">Sales Department </w:t>
      </w:r>
      <w:r w:rsidR="007119D6" w:rsidRPr="007119D6">
        <w:t>KPI</w:t>
      </w:r>
      <w:r>
        <w:t>s</w:t>
      </w:r>
      <w:bookmarkEnd w:id="8"/>
    </w:p>
    <w:p w14:paraId="05F25DB8" w14:textId="77777777" w:rsidR="006B5D02" w:rsidRDefault="006B5D02" w:rsidP="006B5D02">
      <w:pPr>
        <w:pStyle w:val="ListParagraph"/>
        <w:numPr>
          <w:ilvl w:val="0"/>
          <w:numId w:val="7"/>
        </w:numPr>
        <w:spacing w:after="160" w:line="259" w:lineRule="auto"/>
      </w:pPr>
      <w:r w:rsidRPr="006B5D02">
        <w:t>Sales Revenue: This is the most fundamental KPI for any sales strategy. It measures the total amount of revenue generated through sales activities.</w:t>
      </w:r>
    </w:p>
    <w:p w14:paraId="0DE10778" w14:textId="77777777" w:rsidR="00BE3C5A" w:rsidRDefault="00BE3C5A" w:rsidP="00BE3C5A">
      <w:pPr>
        <w:pStyle w:val="ListParagraph"/>
        <w:ind w:left="990"/>
      </w:pPr>
      <w:r w:rsidRPr="00650714">
        <w:rPr>
          <w:i/>
          <w:iCs/>
          <w:u w:val="single"/>
        </w:rPr>
        <w:t>Formula:</w:t>
      </w:r>
      <w:r w:rsidRPr="00BE3C5A">
        <w:t xml:space="preserve"> Sum of all sales revenue within a given period.</w:t>
      </w:r>
    </w:p>
    <w:p w14:paraId="3F16350A" w14:textId="77777777" w:rsidR="00BE3C5A" w:rsidRDefault="00BE3C5A" w:rsidP="00BE3C5A">
      <w:pPr>
        <w:pStyle w:val="ListParagraph"/>
        <w:ind w:left="990"/>
      </w:pPr>
    </w:p>
    <w:p w14:paraId="1D7B111E" w14:textId="1434F5CB" w:rsidR="00F26E59" w:rsidRDefault="00F26E59" w:rsidP="00F26E59">
      <w:pPr>
        <w:pStyle w:val="ListParagraph"/>
        <w:numPr>
          <w:ilvl w:val="0"/>
          <w:numId w:val="7"/>
        </w:numPr>
        <w:spacing w:after="160" w:line="259" w:lineRule="auto"/>
      </w:pPr>
      <w:r w:rsidRPr="00F26E59">
        <w:t xml:space="preserve">Sales Growth Rate: Sales Growth Rate indicates the rate at which sales revenue is increasing over a </w:t>
      </w:r>
      <w:r>
        <w:t xml:space="preserve">period. </w:t>
      </w:r>
      <w:r w:rsidRPr="00F26E59">
        <w:t>It reflects the overall success of the sales strategy in driving growth.</w:t>
      </w:r>
    </w:p>
    <w:p w14:paraId="267D248F" w14:textId="4D79E948" w:rsidR="00650714" w:rsidRDefault="00650714" w:rsidP="00650714">
      <w:pPr>
        <w:pStyle w:val="ListParagraph"/>
        <w:ind w:left="990"/>
      </w:pPr>
      <w:r w:rsidRPr="00650714">
        <w:rPr>
          <w:i/>
          <w:iCs/>
          <w:u w:val="single"/>
        </w:rPr>
        <w:t>Formula:</w:t>
      </w:r>
      <w:r w:rsidRPr="00650714">
        <w:t xml:space="preserve"> ((Current Sales Revenue - Previous Sales Revenue) / Previous Sales Revenue) * 100</w:t>
      </w:r>
    </w:p>
    <w:p w14:paraId="1A2D89E8" w14:textId="77777777" w:rsidR="0020566F" w:rsidRPr="00650714" w:rsidRDefault="0020566F" w:rsidP="00650714">
      <w:pPr>
        <w:pStyle w:val="ListParagraph"/>
        <w:ind w:left="990"/>
      </w:pPr>
    </w:p>
    <w:p w14:paraId="60103D81" w14:textId="77777777" w:rsidR="0020566F" w:rsidRDefault="0020566F" w:rsidP="0020566F">
      <w:pPr>
        <w:pStyle w:val="ListParagraph"/>
        <w:numPr>
          <w:ilvl w:val="0"/>
          <w:numId w:val="7"/>
        </w:numPr>
        <w:spacing w:after="160" w:line="259" w:lineRule="auto"/>
      </w:pPr>
      <w:r w:rsidRPr="0020566F">
        <w:t>Customer Acquisition Cost (CAC): CAC measures the average cost incurred to acquire a new customer. It helps assess the efficiency and effectiveness of sales and marketing efforts.</w:t>
      </w:r>
    </w:p>
    <w:p w14:paraId="33D19222" w14:textId="77777777" w:rsidR="00D85F23" w:rsidRDefault="00D85F23" w:rsidP="00D85F23">
      <w:pPr>
        <w:pStyle w:val="ListParagraph"/>
        <w:ind w:left="990"/>
      </w:pPr>
      <w:r w:rsidRPr="00D85F23">
        <w:rPr>
          <w:i/>
          <w:iCs/>
          <w:u w:val="single"/>
        </w:rPr>
        <w:t>Formula:</w:t>
      </w:r>
      <w:r w:rsidRPr="00D85F23">
        <w:t xml:space="preserve"> Total Sales and Marketing Expenses / Number of New Customers Acquired</w:t>
      </w:r>
    </w:p>
    <w:p w14:paraId="57E1AD40" w14:textId="599A1AA5" w:rsidR="00D85F23" w:rsidRPr="00D85F23" w:rsidRDefault="00D85F23" w:rsidP="00D85F23">
      <w:pPr>
        <w:pStyle w:val="ListParagraph"/>
        <w:ind w:left="990"/>
      </w:pPr>
    </w:p>
    <w:p w14:paraId="621259B3" w14:textId="77777777" w:rsidR="00121C50" w:rsidRDefault="00121C50" w:rsidP="00121C50">
      <w:pPr>
        <w:pStyle w:val="ListParagraph"/>
        <w:numPr>
          <w:ilvl w:val="0"/>
          <w:numId w:val="7"/>
        </w:numPr>
      </w:pPr>
      <w:r>
        <w:t>Customer Satisfaction: Measuring customer satisfaction through surveys or feedback can provide valuable insights into the success of the sales strategy in meeting customer needs and expectations.</w:t>
      </w:r>
    </w:p>
    <w:p w14:paraId="5FEE71F5" w14:textId="5AE3C2F2" w:rsidR="00B95037" w:rsidRDefault="00B379B5" w:rsidP="00B379B5">
      <w:pPr>
        <w:pStyle w:val="ListParagraph"/>
        <w:ind w:left="990"/>
      </w:pPr>
      <w:r w:rsidRPr="00D85F23">
        <w:rPr>
          <w:i/>
          <w:iCs/>
          <w:u w:val="single"/>
        </w:rPr>
        <w:t>Formula:</w:t>
      </w:r>
      <w:r>
        <w:rPr>
          <w:i/>
          <w:iCs/>
          <w:u w:val="single"/>
        </w:rPr>
        <w:t xml:space="preserve"> </w:t>
      </w:r>
      <w:r>
        <w:t>Measuring customer satisfaction through surveys or feedback can be subjective and may not have a specific formula. However, you can use scales, ratings, or Net Promoter Score (NPS) to quantify customer satisfaction</w:t>
      </w:r>
    </w:p>
    <w:p w14:paraId="30FB8B64" w14:textId="77777777" w:rsidR="00C22D25" w:rsidRDefault="00C22D25" w:rsidP="00B379B5">
      <w:pPr>
        <w:pStyle w:val="ListParagraph"/>
        <w:ind w:left="990"/>
      </w:pPr>
    </w:p>
    <w:p w14:paraId="03FF7A46" w14:textId="77777777" w:rsidR="00C22D25" w:rsidRDefault="00C22D25" w:rsidP="00B379B5">
      <w:pPr>
        <w:pStyle w:val="ListParagraph"/>
        <w:ind w:left="990"/>
      </w:pPr>
    </w:p>
    <w:p w14:paraId="5A3CC7BC" w14:textId="77777777" w:rsidR="00C22D25" w:rsidRDefault="00C22D25" w:rsidP="00B379B5">
      <w:pPr>
        <w:pStyle w:val="ListParagraph"/>
        <w:ind w:left="990"/>
      </w:pPr>
    </w:p>
    <w:p w14:paraId="227B2136" w14:textId="77777777" w:rsidR="00C22D25" w:rsidRDefault="00C22D25" w:rsidP="00B379B5">
      <w:pPr>
        <w:pStyle w:val="ListParagraph"/>
        <w:ind w:left="990"/>
      </w:pPr>
    </w:p>
    <w:p w14:paraId="751B5628" w14:textId="77C9DB8A" w:rsidR="005E25B0" w:rsidRDefault="00FF365C" w:rsidP="008E234D">
      <w:pPr>
        <w:pStyle w:val="Heading2"/>
        <w:rPr>
          <w:color w:val="E36C0A" w:themeColor="accent6" w:themeShade="BF"/>
        </w:rPr>
      </w:pPr>
      <w:bookmarkStart w:id="9" w:name="_Toc137131767"/>
      <w:r w:rsidRPr="2AD01106">
        <w:rPr>
          <w:color w:val="E36C0A" w:themeColor="accent6" w:themeShade="BF"/>
        </w:rPr>
        <w:lastRenderedPageBreak/>
        <w:t>Retail Department</w:t>
      </w:r>
      <w:bookmarkEnd w:id="9"/>
    </w:p>
    <w:p w14:paraId="1A638AC5" w14:textId="44D010EB" w:rsidR="1F6A830F" w:rsidRDefault="1F6A830F" w:rsidP="1F6A830F"/>
    <w:p w14:paraId="2F907637" w14:textId="45407BB5" w:rsidR="08F722E1" w:rsidRDefault="349D5145" w:rsidP="00C04F99">
      <w:pPr>
        <w:rPr>
          <w:color w:val="000000" w:themeColor="text1"/>
        </w:rPr>
      </w:pPr>
      <w:r w:rsidRPr="08F722E1">
        <w:rPr>
          <w:color w:val="000000" w:themeColor="text1"/>
        </w:rPr>
        <w:t>Apple inc. operates number of retail stores worldwide. Retail department of Apple manages the customer experience, customer service, sales and operations within these stores.</w:t>
      </w:r>
      <w:r w:rsidR="00F81A81">
        <w:rPr>
          <w:color w:val="000000" w:themeColor="text1"/>
        </w:rPr>
        <w:t xml:space="preserve"> </w:t>
      </w:r>
      <w:proofErr w:type="gramStart"/>
      <w:r w:rsidRPr="08F722E1">
        <w:rPr>
          <w:color w:val="000000" w:themeColor="text1"/>
        </w:rPr>
        <w:t>Apple</w:t>
      </w:r>
      <w:proofErr w:type="gramEnd"/>
      <w:r w:rsidRPr="08F722E1">
        <w:rPr>
          <w:color w:val="000000" w:themeColor="text1"/>
        </w:rPr>
        <w:t xml:space="preserve"> stores plays a vital role in allowing people to interact with latest products and get questions answered.</w:t>
      </w:r>
      <w:r w:rsidR="00F81A81">
        <w:rPr>
          <w:color w:val="000000" w:themeColor="text1"/>
        </w:rPr>
        <w:t xml:space="preserve"> </w:t>
      </w:r>
      <w:r w:rsidRPr="08F722E1">
        <w:rPr>
          <w:color w:val="000000" w:themeColor="text1"/>
        </w:rPr>
        <w:t xml:space="preserve">The job of the retail department is to provide end to end experience to the customer, from showcasing of new products to support, repair and </w:t>
      </w:r>
      <w:proofErr w:type="spellStart"/>
      <w:r w:rsidRPr="08F722E1">
        <w:rPr>
          <w:color w:val="000000" w:themeColor="text1"/>
        </w:rPr>
        <w:t>maintainance.There</w:t>
      </w:r>
      <w:proofErr w:type="spellEnd"/>
      <w:r w:rsidRPr="08F722E1">
        <w:rPr>
          <w:color w:val="000000" w:themeColor="text1"/>
        </w:rPr>
        <w:t xml:space="preserve"> are total 510 apple retail stores across 25 countries and territories.[3]</w:t>
      </w:r>
    </w:p>
    <w:p w14:paraId="749C122C" w14:textId="77777777" w:rsidR="00214C27" w:rsidRDefault="00214C27" w:rsidP="00C04F99">
      <w:pPr>
        <w:rPr>
          <w:color w:val="000000" w:themeColor="text1"/>
        </w:rPr>
      </w:pPr>
    </w:p>
    <w:p w14:paraId="3601FBEB" w14:textId="77777777" w:rsidR="00214C27" w:rsidRPr="001B589B" w:rsidRDefault="00214C27" w:rsidP="00214C27">
      <w:pPr>
        <w:tabs>
          <w:tab w:val="left" w:pos="8460"/>
        </w:tabs>
        <w:rPr>
          <w:b/>
          <w:bCs/>
          <w:i/>
          <w:iCs/>
        </w:rPr>
      </w:pPr>
      <w:r w:rsidRPr="001B589B">
        <w:rPr>
          <w:b/>
          <w:bCs/>
          <w:i/>
          <w:iCs/>
        </w:rPr>
        <w:t>What are we trying to solve?</w:t>
      </w:r>
    </w:p>
    <w:p w14:paraId="052A3B6B" w14:textId="5A26F275" w:rsidR="00214C27" w:rsidRPr="00A93ECC" w:rsidRDefault="00214C27" w:rsidP="00214C27">
      <w:r>
        <w:tab/>
        <w:t xml:space="preserve">The dashboard aims to give a picture to the CEO and stakeholders of Apple if the Retail strategy for the current fiscal year is effective and if there are rooms for improvement. </w:t>
      </w:r>
    </w:p>
    <w:p w14:paraId="4EC34F49" w14:textId="47560813" w:rsidR="349D5145" w:rsidRPr="00C04F99" w:rsidRDefault="00C04F99" w:rsidP="00C04F99">
      <w:pPr>
        <w:pStyle w:val="Heading3"/>
      </w:pPr>
      <w:bookmarkStart w:id="10" w:name="_Toc137131768"/>
      <w:r w:rsidRPr="00C04F99">
        <w:t>Retail Department KPIs</w:t>
      </w:r>
      <w:bookmarkEnd w:id="10"/>
    </w:p>
    <w:p w14:paraId="2B0CEB15" w14:textId="3510ED18" w:rsidR="349D5145" w:rsidRDefault="349D5145" w:rsidP="08F722E1">
      <w:pPr>
        <w:pStyle w:val="ListParagraph"/>
        <w:numPr>
          <w:ilvl w:val="0"/>
          <w:numId w:val="16"/>
        </w:numPr>
        <w:rPr>
          <w:color w:val="000000" w:themeColor="text1"/>
        </w:rPr>
      </w:pPr>
      <w:r w:rsidRPr="08F722E1">
        <w:rPr>
          <w:i/>
          <w:iCs/>
          <w:color w:val="000000" w:themeColor="text1"/>
        </w:rPr>
        <w:t>Sales Revenue: It calculates the total revenue generated by a retail store including the revenue generated from sales, services or other revenue generating activities.</w:t>
      </w:r>
    </w:p>
    <w:p w14:paraId="13B2C8FB" w14:textId="5E0F6D5A" w:rsidR="349D5145" w:rsidRDefault="032D6CE0" w:rsidP="08F722E1">
      <w:pPr>
        <w:rPr>
          <w:color w:val="000000" w:themeColor="text1"/>
        </w:rPr>
      </w:pPr>
      <w:r w:rsidRPr="7B86774A">
        <w:rPr>
          <w:i/>
          <w:iCs/>
          <w:color w:val="000000" w:themeColor="text1"/>
        </w:rPr>
        <w:t xml:space="preserve">                 </w:t>
      </w:r>
      <w:proofErr w:type="spellStart"/>
      <w:proofErr w:type="gramStart"/>
      <w:r w:rsidRPr="7B86774A">
        <w:rPr>
          <w:i/>
          <w:iCs/>
          <w:color w:val="000000" w:themeColor="text1"/>
        </w:rPr>
        <w:t>a.Sum</w:t>
      </w:r>
      <w:proofErr w:type="spellEnd"/>
      <w:proofErr w:type="gramEnd"/>
      <w:r w:rsidRPr="7B86774A">
        <w:rPr>
          <w:i/>
          <w:iCs/>
          <w:color w:val="000000" w:themeColor="text1"/>
        </w:rPr>
        <w:t xml:space="preserve"> of sales of product, services, other revenue generating activities.</w:t>
      </w:r>
    </w:p>
    <w:p w14:paraId="06AF94D7" w14:textId="35299128" w:rsidR="7B86774A" w:rsidRDefault="7B86774A" w:rsidP="7B86774A">
      <w:pPr>
        <w:rPr>
          <w:i/>
          <w:iCs/>
          <w:color w:val="000000" w:themeColor="text1"/>
        </w:rPr>
      </w:pPr>
    </w:p>
    <w:p w14:paraId="14A444AE" w14:textId="7E70A893" w:rsidR="349D5145" w:rsidRDefault="349D5145" w:rsidP="08F722E1">
      <w:pPr>
        <w:pStyle w:val="ListParagraph"/>
        <w:numPr>
          <w:ilvl w:val="0"/>
          <w:numId w:val="16"/>
        </w:numPr>
        <w:rPr>
          <w:color w:val="000000" w:themeColor="text1"/>
        </w:rPr>
      </w:pPr>
      <w:r w:rsidRPr="08F722E1">
        <w:rPr>
          <w:i/>
          <w:iCs/>
          <w:color w:val="000000" w:themeColor="text1"/>
        </w:rPr>
        <w:t>Customer Traffic: It helps in assessing the effectiveness of location</w:t>
      </w:r>
      <w:r w:rsidR="00AC1573">
        <w:rPr>
          <w:i/>
          <w:iCs/>
          <w:color w:val="000000" w:themeColor="text1"/>
        </w:rPr>
        <w:t xml:space="preserve"> </w:t>
      </w:r>
      <w:r w:rsidRPr="08F722E1">
        <w:rPr>
          <w:i/>
          <w:iCs/>
          <w:color w:val="000000" w:themeColor="text1"/>
        </w:rPr>
        <w:t>staff, services and marketing strategies of that particular store by examining the number of visitors or customers in the store.</w:t>
      </w:r>
    </w:p>
    <w:p w14:paraId="2DA287A2" w14:textId="36EAFAD8" w:rsidR="349D5145" w:rsidRPr="00AC1573" w:rsidRDefault="032D6CE0" w:rsidP="00AC1573">
      <w:pPr>
        <w:pStyle w:val="ListParagraph"/>
        <w:numPr>
          <w:ilvl w:val="1"/>
          <w:numId w:val="4"/>
        </w:numPr>
        <w:rPr>
          <w:color w:val="000000" w:themeColor="text1"/>
        </w:rPr>
      </w:pPr>
      <w:r w:rsidRPr="00AC1573">
        <w:rPr>
          <w:i/>
          <w:iCs/>
          <w:color w:val="000000" w:themeColor="text1"/>
        </w:rPr>
        <w:t>Count of visitors in the store.</w:t>
      </w:r>
    </w:p>
    <w:p w14:paraId="30174CED" w14:textId="17265CCE" w:rsidR="7B86774A" w:rsidRDefault="7B86774A" w:rsidP="7B86774A">
      <w:pPr>
        <w:rPr>
          <w:i/>
          <w:iCs/>
          <w:color w:val="000000" w:themeColor="text1"/>
        </w:rPr>
      </w:pPr>
    </w:p>
    <w:p w14:paraId="552BE25D" w14:textId="58F0E86C" w:rsidR="349D5145" w:rsidRDefault="349D5145" w:rsidP="08F722E1">
      <w:pPr>
        <w:pStyle w:val="ListParagraph"/>
        <w:numPr>
          <w:ilvl w:val="0"/>
          <w:numId w:val="16"/>
        </w:numPr>
        <w:rPr>
          <w:color w:val="000000" w:themeColor="text1"/>
        </w:rPr>
      </w:pPr>
      <w:r w:rsidRPr="08F722E1">
        <w:rPr>
          <w:i/>
          <w:iCs/>
          <w:color w:val="000000" w:themeColor="text1"/>
        </w:rPr>
        <w:t xml:space="preserve">Sales Growth: It calculates the positive or negative growth in revenue when comparing it with previous years. This indicator helps in determining the performance of the store and the new strategies they used to increase the revenue. </w:t>
      </w:r>
    </w:p>
    <w:p w14:paraId="2252E639" w14:textId="10443EA5" w:rsidR="349D5145" w:rsidRDefault="349D5145" w:rsidP="08F722E1">
      <w:pPr>
        <w:rPr>
          <w:color w:val="000000" w:themeColor="text1"/>
        </w:rPr>
      </w:pPr>
      <w:r w:rsidRPr="08F722E1">
        <w:rPr>
          <w:i/>
          <w:iCs/>
          <w:color w:val="000000" w:themeColor="text1"/>
        </w:rPr>
        <w:t xml:space="preserve">                 c. ((Sales revenue in current year – Sales revenue in previous year) /Sales revenue</w:t>
      </w:r>
    </w:p>
    <w:p w14:paraId="27634C27" w14:textId="7F5C2941" w:rsidR="349D5145" w:rsidRDefault="032D6CE0" w:rsidP="08F722E1">
      <w:pPr>
        <w:rPr>
          <w:color w:val="000000" w:themeColor="text1"/>
        </w:rPr>
      </w:pPr>
      <w:r w:rsidRPr="7B86774A">
        <w:rPr>
          <w:i/>
          <w:iCs/>
          <w:color w:val="000000" w:themeColor="text1"/>
        </w:rPr>
        <w:t xml:space="preserve">                       in previous </w:t>
      </w:r>
      <w:proofErr w:type="gramStart"/>
      <w:r w:rsidRPr="7B86774A">
        <w:rPr>
          <w:i/>
          <w:iCs/>
          <w:color w:val="000000" w:themeColor="text1"/>
        </w:rPr>
        <w:t>year)*</w:t>
      </w:r>
      <w:proofErr w:type="gramEnd"/>
      <w:r w:rsidRPr="7B86774A">
        <w:rPr>
          <w:i/>
          <w:iCs/>
          <w:color w:val="000000" w:themeColor="text1"/>
        </w:rPr>
        <w:t>100.</w:t>
      </w:r>
    </w:p>
    <w:p w14:paraId="5F9781DB" w14:textId="749D7230" w:rsidR="7B86774A" w:rsidRDefault="7B86774A" w:rsidP="7B86774A">
      <w:pPr>
        <w:rPr>
          <w:i/>
          <w:iCs/>
          <w:color w:val="000000" w:themeColor="text1"/>
        </w:rPr>
      </w:pPr>
    </w:p>
    <w:p w14:paraId="1F4632E7" w14:textId="26C968E6" w:rsidR="349D5145" w:rsidRDefault="349D5145" w:rsidP="08F722E1">
      <w:pPr>
        <w:pStyle w:val="ListParagraph"/>
        <w:numPr>
          <w:ilvl w:val="0"/>
          <w:numId w:val="16"/>
        </w:numPr>
        <w:rPr>
          <w:color w:val="000000" w:themeColor="text1"/>
        </w:rPr>
      </w:pPr>
      <w:r w:rsidRPr="08F722E1">
        <w:rPr>
          <w:i/>
          <w:iCs/>
          <w:color w:val="000000" w:themeColor="text1"/>
        </w:rPr>
        <w:t>Conversion rate: It calculates the percentage of the total number of visitors in the store, who make a purchase. It tells about the efficiency of the staff, their marketing strategies and campaigns.</w:t>
      </w:r>
    </w:p>
    <w:p w14:paraId="2159F7A9" w14:textId="5189E47A" w:rsidR="008400A5" w:rsidRDefault="349D5145" w:rsidP="08F722E1">
      <w:pPr>
        <w:rPr>
          <w:i/>
          <w:iCs/>
          <w:color w:val="000000" w:themeColor="text1"/>
        </w:rPr>
      </w:pPr>
      <w:r w:rsidRPr="08F722E1">
        <w:rPr>
          <w:i/>
          <w:iCs/>
          <w:color w:val="000000" w:themeColor="text1"/>
        </w:rPr>
        <w:t xml:space="preserve">                  d. (Total purchases / Total number of </w:t>
      </w:r>
      <w:proofErr w:type="gramStart"/>
      <w:r w:rsidRPr="08F722E1">
        <w:rPr>
          <w:i/>
          <w:iCs/>
          <w:color w:val="000000" w:themeColor="text1"/>
        </w:rPr>
        <w:t>visitors)*</w:t>
      </w:r>
      <w:proofErr w:type="gramEnd"/>
      <w:r w:rsidRPr="08F722E1">
        <w:rPr>
          <w:i/>
          <w:iCs/>
          <w:color w:val="000000" w:themeColor="text1"/>
        </w:rPr>
        <w:t>100</w:t>
      </w:r>
    </w:p>
    <w:p w14:paraId="11FB7A78" w14:textId="77777777" w:rsidR="00F05DFA" w:rsidRDefault="00F05DFA" w:rsidP="00DD7135">
      <w:pPr>
        <w:pStyle w:val="Heading2"/>
        <w:rPr>
          <w:color w:val="E36C0A" w:themeColor="accent6" w:themeShade="BF"/>
        </w:rPr>
      </w:pPr>
      <w:bookmarkStart w:id="11" w:name="_Toc137131769"/>
    </w:p>
    <w:p w14:paraId="56CC2CBE" w14:textId="06418DD4" w:rsidR="008400A5" w:rsidRPr="00F05DFA" w:rsidRDefault="008400A5" w:rsidP="00DD7135">
      <w:pPr>
        <w:pStyle w:val="Heading2"/>
        <w:rPr>
          <w:color w:val="E36C0A" w:themeColor="accent6" w:themeShade="BF"/>
        </w:rPr>
      </w:pPr>
      <w:r w:rsidRPr="00F05DFA">
        <w:rPr>
          <w:color w:val="E36C0A" w:themeColor="accent6" w:themeShade="BF"/>
        </w:rPr>
        <w:t>Human R</w:t>
      </w:r>
      <w:r w:rsidR="00DD7135" w:rsidRPr="00F05DFA">
        <w:rPr>
          <w:color w:val="E36C0A" w:themeColor="accent6" w:themeShade="BF"/>
        </w:rPr>
        <w:t>esources Department</w:t>
      </w:r>
      <w:bookmarkEnd w:id="11"/>
    </w:p>
    <w:p w14:paraId="355B61A6" w14:textId="66605404" w:rsidR="00DD7135" w:rsidRDefault="002C34FA" w:rsidP="00DD7135">
      <w:r w:rsidRPr="002C34FA">
        <w:t>The HR (Human Resources) department plays a crucial role in managing the people within a company. Its primary functions revolve around attracting, developing, and retaining a talented workforce while ensuring compliance with employment laws and fostering a positive work environment.</w:t>
      </w:r>
    </w:p>
    <w:p w14:paraId="119A5907" w14:textId="77777777" w:rsidR="00214C27" w:rsidRDefault="00214C27" w:rsidP="00DD7135"/>
    <w:p w14:paraId="06B8B49B" w14:textId="77777777" w:rsidR="00214C27" w:rsidRPr="001B589B" w:rsidRDefault="00214C27" w:rsidP="00214C27">
      <w:pPr>
        <w:tabs>
          <w:tab w:val="left" w:pos="8460"/>
        </w:tabs>
        <w:rPr>
          <w:b/>
          <w:bCs/>
          <w:i/>
          <w:iCs/>
        </w:rPr>
      </w:pPr>
      <w:r w:rsidRPr="001B589B">
        <w:rPr>
          <w:b/>
          <w:bCs/>
          <w:i/>
          <w:iCs/>
        </w:rPr>
        <w:t>What are we trying to solve?</w:t>
      </w:r>
    </w:p>
    <w:p w14:paraId="76F54A5D" w14:textId="3702B6AB" w:rsidR="00214C27" w:rsidRPr="00A93ECC" w:rsidRDefault="00214C27" w:rsidP="00214C27">
      <w:r>
        <w:tab/>
        <w:t xml:space="preserve">The dashboard aims to give a picture to the CEO and stakeholders of Apple if the Human Resource strategy for the current fiscal year is effective and if there are rooms for improvement. </w:t>
      </w:r>
    </w:p>
    <w:p w14:paraId="09F13393" w14:textId="30D680B9" w:rsidR="009E2259" w:rsidRDefault="009E2259" w:rsidP="00D720C6">
      <w:pPr>
        <w:pStyle w:val="Heading3"/>
      </w:pPr>
      <w:bookmarkStart w:id="12" w:name="_Toc137131770"/>
      <w:r>
        <w:t>HR Department KPIs</w:t>
      </w:r>
      <w:bookmarkEnd w:id="12"/>
    </w:p>
    <w:p w14:paraId="5CB88359" w14:textId="4D7A4EB2" w:rsidR="009E2259" w:rsidRDefault="602ACB1F" w:rsidP="7B86774A">
      <w:pPr>
        <w:pStyle w:val="ListParagraph"/>
        <w:numPr>
          <w:ilvl w:val="0"/>
          <w:numId w:val="20"/>
        </w:numPr>
        <w:rPr>
          <w:i/>
          <w:iCs/>
        </w:rPr>
      </w:pPr>
      <w:r w:rsidRPr="7B86774A">
        <w:rPr>
          <w:i/>
          <w:iCs/>
        </w:rPr>
        <w:t>Employee Turnover Rate: This KPI measures the percentage of employees who leave the company over a specific period. A lower turnover rate indicates that the HR strategy is successful in retaining employees and creating a positive work environment.</w:t>
      </w:r>
    </w:p>
    <w:p w14:paraId="071DDC7A" w14:textId="262507BB" w:rsidR="4EA6DBD4" w:rsidRDefault="3340A9F4" w:rsidP="7B86774A">
      <w:pPr>
        <w:rPr>
          <w:i/>
          <w:iCs/>
        </w:rPr>
      </w:pPr>
      <w:r w:rsidRPr="7B86774A">
        <w:rPr>
          <w:i/>
          <w:iCs/>
        </w:rPr>
        <w:t xml:space="preserve">     </w:t>
      </w:r>
      <w:r w:rsidR="392C10CC" w:rsidRPr="7B86774A">
        <w:rPr>
          <w:i/>
          <w:iCs/>
        </w:rPr>
        <w:t xml:space="preserve">         </w:t>
      </w:r>
      <w:r w:rsidR="6BDAE381" w:rsidRPr="7B86774A">
        <w:rPr>
          <w:i/>
          <w:iCs/>
        </w:rPr>
        <w:t xml:space="preserve">    </w:t>
      </w:r>
      <w:proofErr w:type="spellStart"/>
      <w:proofErr w:type="gramStart"/>
      <w:r w:rsidR="392C10CC" w:rsidRPr="7B86774A">
        <w:rPr>
          <w:i/>
          <w:iCs/>
        </w:rPr>
        <w:t>a.</w:t>
      </w:r>
      <w:r w:rsidRPr="7B86774A">
        <w:rPr>
          <w:i/>
          <w:iCs/>
        </w:rPr>
        <w:t>Formula</w:t>
      </w:r>
      <w:proofErr w:type="spellEnd"/>
      <w:proofErr w:type="gramEnd"/>
      <w:r w:rsidRPr="7B86774A">
        <w:rPr>
          <w:i/>
          <w:iCs/>
        </w:rPr>
        <w:t xml:space="preserve">: (Number of Employees Who Left / Average Total Number of </w:t>
      </w:r>
      <w:r w:rsidR="60ACF782" w:rsidRPr="50716605">
        <w:rPr>
          <w:i/>
          <w:iCs/>
        </w:rPr>
        <w:t xml:space="preserve"> </w:t>
      </w:r>
      <w:r w:rsidR="49ACBF0B" w:rsidRPr="3F11825A">
        <w:rPr>
          <w:i/>
          <w:iCs/>
        </w:rPr>
        <w:t xml:space="preserve">. </w:t>
      </w:r>
      <w:r w:rsidR="49ACBF0B" w:rsidRPr="3FA260A4">
        <w:rPr>
          <w:i/>
          <w:iCs/>
        </w:rPr>
        <w:t xml:space="preserve">.... </w:t>
      </w:r>
      <w:proofErr w:type="gramStart"/>
      <w:r w:rsidRPr="7B86774A">
        <w:rPr>
          <w:i/>
          <w:iCs/>
        </w:rPr>
        <w:t>Employees</w:t>
      </w:r>
      <w:r w:rsidR="0F98D0CA" w:rsidRPr="2E6DB467">
        <w:rPr>
          <w:i/>
          <w:iCs/>
        </w:rPr>
        <w:t>)</w:t>
      </w:r>
      <w:r w:rsidR="67B0AF3D" w:rsidRPr="7B86774A">
        <w:rPr>
          <w:i/>
          <w:iCs/>
        </w:rPr>
        <w:t xml:space="preserve">  *</w:t>
      </w:r>
      <w:proofErr w:type="gramEnd"/>
      <w:r w:rsidR="67B0AF3D" w:rsidRPr="7B86774A">
        <w:rPr>
          <w:i/>
          <w:iCs/>
        </w:rPr>
        <w:t xml:space="preserve"> </w:t>
      </w:r>
      <w:r w:rsidRPr="7B86774A">
        <w:rPr>
          <w:i/>
          <w:iCs/>
        </w:rPr>
        <w:t>100</w:t>
      </w:r>
    </w:p>
    <w:p w14:paraId="0BA79C8E" w14:textId="77777777" w:rsidR="00D720C6" w:rsidRDefault="00D720C6" w:rsidP="7B86774A">
      <w:pPr>
        <w:pStyle w:val="ListParagraph"/>
        <w:rPr>
          <w:i/>
          <w:iCs/>
        </w:rPr>
      </w:pPr>
    </w:p>
    <w:p w14:paraId="42A87568" w14:textId="3E421ED9" w:rsidR="000F7872" w:rsidRDefault="04E0FA47" w:rsidP="7B86774A">
      <w:pPr>
        <w:pStyle w:val="ListParagraph"/>
        <w:numPr>
          <w:ilvl w:val="0"/>
          <w:numId w:val="20"/>
        </w:numPr>
        <w:rPr>
          <w:i/>
          <w:iCs/>
        </w:rPr>
      </w:pPr>
      <w:r w:rsidRPr="7B86774A">
        <w:rPr>
          <w:i/>
          <w:iCs/>
        </w:rPr>
        <w:t>Time-to-Fill: This metric measures the average time it takes to fill job vacancies from the moment they are opened. A shorter time-to-fill suggests efficient recruitment and selection processes, indicating the HR strategy's effectiveness in attracting and hiring talent.</w:t>
      </w:r>
    </w:p>
    <w:p w14:paraId="5B4A2D6F" w14:textId="4320DE06" w:rsidR="11B9D08A" w:rsidRDefault="01CB488D" w:rsidP="7B86774A">
      <w:pPr>
        <w:rPr>
          <w:i/>
          <w:iCs/>
        </w:rPr>
      </w:pPr>
      <w:r w:rsidRPr="7B86774A">
        <w:rPr>
          <w:i/>
          <w:iCs/>
        </w:rPr>
        <w:t xml:space="preserve">           </w:t>
      </w:r>
      <w:r w:rsidR="2B7CBEE5" w:rsidRPr="7B86774A">
        <w:rPr>
          <w:i/>
          <w:iCs/>
        </w:rPr>
        <w:t xml:space="preserve">     </w:t>
      </w:r>
      <w:r w:rsidR="169D9F51" w:rsidRPr="7B86774A">
        <w:rPr>
          <w:i/>
          <w:iCs/>
        </w:rPr>
        <w:t xml:space="preserve"> </w:t>
      </w:r>
      <w:r w:rsidR="54772E5F" w:rsidRPr="7B86774A">
        <w:rPr>
          <w:i/>
          <w:iCs/>
        </w:rPr>
        <w:t>a</w:t>
      </w:r>
      <w:r w:rsidR="169D9F51" w:rsidRPr="7B86774A">
        <w:rPr>
          <w:i/>
          <w:iCs/>
        </w:rPr>
        <w:t>.</w:t>
      </w:r>
      <w:r w:rsidRPr="7B86774A">
        <w:rPr>
          <w:i/>
          <w:iCs/>
        </w:rPr>
        <w:t xml:space="preserve"> Formula: (Total Days to Fill Positions / Number of Positions Filled)</w:t>
      </w:r>
    </w:p>
    <w:p w14:paraId="19B5035A" w14:textId="71052C80" w:rsidR="1BBC67A7" w:rsidRDefault="1BBC67A7" w:rsidP="7B86774A">
      <w:pPr>
        <w:rPr>
          <w:i/>
          <w:iCs/>
        </w:rPr>
      </w:pPr>
    </w:p>
    <w:p w14:paraId="1184EE27" w14:textId="1A125364" w:rsidR="00FA0ADC" w:rsidRDefault="2039D7E5" w:rsidP="7B86774A">
      <w:pPr>
        <w:pStyle w:val="ListParagraph"/>
        <w:numPr>
          <w:ilvl w:val="0"/>
          <w:numId w:val="20"/>
        </w:numPr>
        <w:rPr>
          <w:i/>
          <w:iCs/>
        </w:rPr>
      </w:pPr>
      <w:r w:rsidRPr="7B86774A">
        <w:rPr>
          <w:i/>
          <w:iCs/>
        </w:rPr>
        <w:t>Performance Improvement: This KPI measures the improvement in employee performance and productivity over time. It assesses the extent to which HR initiatives, such as performance management systems and feedback mechanisms, contribute to enhancing individual and team performance.</w:t>
      </w:r>
    </w:p>
    <w:p w14:paraId="138E46A2" w14:textId="1FF63441" w:rsidR="6F114751" w:rsidRDefault="4C5ADCEE" w:rsidP="7B86774A">
      <w:pPr>
        <w:rPr>
          <w:i/>
          <w:iCs/>
        </w:rPr>
      </w:pPr>
      <w:r w:rsidRPr="7B86774A">
        <w:rPr>
          <w:i/>
          <w:iCs/>
        </w:rPr>
        <w:t xml:space="preserve">            </w:t>
      </w:r>
      <w:r w:rsidR="4A024437" w:rsidRPr="7B86774A">
        <w:rPr>
          <w:i/>
          <w:iCs/>
        </w:rPr>
        <w:t xml:space="preserve">    </w:t>
      </w:r>
      <w:r w:rsidR="5A6BCDD2" w:rsidRPr="7B86774A">
        <w:rPr>
          <w:i/>
          <w:iCs/>
        </w:rPr>
        <w:t>a</w:t>
      </w:r>
      <w:r w:rsidR="4A024437" w:rsidRPr="7B86774A">
        <w:rPr>
          <w:i/>
          <w:iCs/>
        </w:rPr>
        <w:t xml:space="preserve">. </w:t>
      </w:r>
      <w:r w:rsidRPr="7B86774A">
        <w:rPr>
          <w:i/>
          <w:iCs/>
        </w:rPr>
        <w:t xml:space="preserve">Formula: ((Current Performance - Previous Performance) / Previous </w:t>
      </w:r>
      <w:proofErr w:type="gramStart"/>
      <w:r w:rsidRPr="7B86774A">
        <w:rPr>
          <w:i/>
          <w:iCs/>
        </w:rPr>
        <w:t xml:space="preserve">Performance) </w:t>
      </w:r>
      <w:r w:rsidR="472B1C96" w:rsidRPr="7B86774A">
        <w:rPr>
          <w:i/>
          <w:iCs/>
        </w:rPr>
        <w:t xml:space="preserve"> </w:t>
      </w:r>
      <w:r w:rsidRPr="7B86774A">
        <w:rPr>
          <w:i/>
          <w:iCs/>
        </w:rPr>
        <w:t xml:space="preserve"> </w:t>
      </w:r>
      <w:proofErr w:type="gramEnd"/>
      <w:r w:rsidRPr="7B86774A">
        <w:rPr>
          <w:i/>
          <w:iCs/>
        </w:rPr>
        <w:t xml:space="preserve">                             </w:t>
      </w:r>
      <w:r w:rsidR="6F114751">
        <w:tab/>
      </w:r>
      <w:r w:rsidR="6F114751">
        <w:tab/>
      </w:r>
      <w:r w:rsidR="6198A8D5" w:rsidRPr="7B86774A">
        <w:rPr>
          <w:i/>
          <w:iCs/>
        </w:rPr>
        <w:t>*</w:t>
      </w:r>
      <w:r w:rsidRPr="7B86774A">
        <w:rPr>
          <w:i/>
          <w:iCs/>
        </w:rPr>
        <w:t>100</w:t>
      </w:r>
    </w:p>
    <w:p w14:paraId="6C10A8D7" w14:textId="77777777" w:rsidR="00D720C6" w:rsidRDefault="00D720C6" w:rsidP="7B86774A">
      <w:pPr>
        <w:pStyle w:val="ListParagraph"/>
        <w:rPr>
          <w:i/>
          <w:iCs/>
        </w:rPr>
      </w:pPr>
    </w:p>
    <w:p w14:paraId="773B0D6A" w14:textId="563F5917" w:rsidR="008E234D" w:rsidRPr="008E234D" w:rsidRDefault="0DDDED2C" w:rsidP="7B86774A">
      <w:pPr>
        <w:pStyle w:val="ListParagraph"/>
        <w:numPr>
          <w:ilvl w:val="0"/>
          <w:numId w:val="20"/>
        </w:numPr>
        <w:rPr>
          <w:i/>
          <w:iCs/>
        </w:rPr>
      </w:pPr>
      <w:r w:rsidRPr="7B86774A">
        <w:rPr>
          <w:i/>
          <w:iCs/>
        </w:rPr>
        <w:t>Employee Engagement and Satisfaction: These KPIs measure employees' level of engagement, job satisfaction, and commitment to the organization. This can be assessed through surveys, feedback mechanisms, and retention rates. Higher scores in engagement and satisfaction indicate that the HR strategy is fostering a positive work culture.</w:t>
      </w:r>
    </w:p>
    <w:p w14:paraId="31F36D2C" w14:textId="039DE201" w:rsidR="008E234D" w:rsidRPr="008E234D" w:rsidRDefault="0368B23E" w:rsidP="7B86774A">
      <w:pPr>
        <w:rPr>
          <w:i/>
          <w:iCs/>
        </w:rPr>
      </w:pPr>
      <w:r w:rsidRPr="7B86774A">
        <w:rPr>
          <w:i/>
          <w:iCs/>
        </w:rPr>
        <w:t xml:space="preserve">           </w:t>
      </w:r>
      <w:r w:rsidR="641342FD" w:rsidRPr="7B86774A">
        <w:rPr>
          <w:i/>
          <w:iCs/>
        </w:rPr>
        <w:t xml:space="preserve">      </w:t>
      </w:r>
      <w:r w:rsidR="6EE29BC4" w:rsidRPr="7B86774A">
        <w:rPr>
          <w:i/>
          <w:iCs/>
        </w:rPr>
        <w:t>a</w:t>
      </w:r>
      <w:r w:rsidR="641342FD" w:rsidRPr="7B86774A">
        <w:rPr>
          <w:i/>
          <w:iCs/>
        </w:rPr>
        <w:t>.</w:t>
      </w:r>
      <w:r w:rsidRPr="7B86774A">
        <w:rPr>
          <w:i/>
          <w:iCs/>
        </w:rPr>
        <w:t xml:space="preserve"> Formula for Engagement Score: (Number of Engaged Employees / Total Number</w:t>
      </w:r>
      <w:r w:rsidR="11C08B6B" w:rsidRPr="7B86774A">
        <w:rPr>
          <w:i/>
          <w:iCs/>
        </w:rPr>
        <w:t xml:space="preserve">        </w:t>
      </w:r>
      <w:r w:rsidRPr="7B86774A">
        <w:rPr>
          <w:i/>
          <w:iCs/>
        </w:rPr>
        <w:t xml:space="preserve"> </w:t>
      </w:r>
      <w:r w:rsidR="7487D76B" w:rsidRPr="7B86774A">
        <w:rPr>
          <w:i/>
          <w:iCs/>
        </w:rPr>
        <w:t xml:space="preserve">     </w:t>
      </w:r>
      <w:r w:rsidRPr="7B86774A">
        <w:rPr>
          <w:i/>
          <w:iCs/>
        </w:rPr>
        <w:t xml:space="preserve">  </w:t>
      </w:r>
      <w:r w:rsidR="1660F745" w:rsidRPr="7B86774A">
        <w:rPr>
          <w:i/>
          <w:iCs/>
        </w:rPr>
        <w:t xml:space="preserve">           </w:t>
      </w:r>
      <w:r w:rsidR="7D0438DB">
        <w:tab/>
      </w:r>
      <w:r w:rsidR="1259A967" w:rsidRPr="7B86774A">
        <w:rPr>
          <w:i/>
          <w:iCs/>
        </w:rPr>
        <w:t xml:space="preserve">                        of </w:t>
      </w:r>
      <w:r w:rsidRPr="7B86774A">
        <w:rPr>
          <w:i/>
          <w:iCs/>
        </w:rPr>
        <w:t xml:space="preserve">Employees) * 100 </w:t>
      </w:r>
    </w:p>
    <w:p w14:paraId="26BD6A96" w14:textId="5CBFF76B" w:rsidR="59F542B0" w:rsidRDefault="59F542B0" w:rsidP="7B86774A">
      <w:pPr>
        <w:rPr>
          <w:i/>
          <w:iCs/>
        </w:rPr>
      </w:pPr>
    </w:p>
    <w:p w14:paraId="5900348F" w14:textId="2313A1B1" w:rsidR="008E234D" w:rsidRPr="008E234D" w:rsidRDefault="1BEC6E70" w:rsidP="1BBC67A7">
      <w:pPr>
        <w:ind w:firstLine="720"/>
      </w:pPr>
      <w:r w:rsidRPr="7B86774A">
        <w:rPr>
          <w:i/>
          <w:iCs/>
        </w:rPr>
        <w:t xml:space="preserve">     b. </w:t>
      </w:r>
      <w:r w:rsidR="01356108" w:rsidRPr="7B86774A">
        <w:rPr>
          <w:i/>
          <w:iCs/>
        </w:rPr>
        <w:t xml:space="preserve">Formula for Satisfaction Score: (Number of Satisfied Employees / Total Number of </w:t>
      </w:r>
      <w:r w:rsidR="141B26C5">
        <w:tab/>
      </w:r>
      <w:r w:rsidR="01356108" w:rsidRPr="7B86774A">
        <w:rPr>
          <w:i/>
          <w:iCs/>
        </w:rPr>
        <w:t>Employees) * 100</w:t>
      </w:r>
      <w:r w:rsidR="0368B23E" w:rsidRPr="7B86774A">
        <w:rPr>
          <w:i/>
          <w:iCs/>
        </w:rPr>
        <w:t xml:space="preserve">   </w:t>
      </w:r>
      <w:r w:rsidR="0368B23E">
        <w:t xml:space="preserve">       </w:t>
      </w:r>
      <w:r w:rsidR="141B26C5">
        <w:tab/>
      </w:r>
    </w:p>
    <w:p w14:paraId="2C3D6FEA" w14:textId="0EA8D6EB" w:rsidR="00042579" w:rsidRDefault="00042579" w:rsidP="005E25B0">
      <w:pPr>
        <w:jc w:val="both"/>
      </w:pPr>
    </w:p>
    <w:p w14:paraId="684998C1" w14:textId="77777777" w:rsidR="00F05DFA" w:rsidRDefault="00F05DFA" w:rsidP="005E25B0">
      <w:pPr>
        <w:jc w:val="both"/>
      </w:pPr>
    </w:p>
    <w:p w14:paraId="6A909988" w14:textId="77777777" w:rsidR="00F05DFA" w:rsidRDefault="00F05DFA" w:rsidP="005E25B0">
      <w:pPr>
        <w:jc w:val="both"/>
      </w:pPr>
    </w:p>
    <w:p w14:paraId="44F26A45" w14:textId="77777777" w:rsidR="00F05DFA" w:rsidRDefault="00F05DFA" w:rsidP="005E25B0">
      <w:pPr>
        <w:jc w:val="both"/>
      </w:pPr>
    </w:p>
    <w:p w14:paraId="43B1EFCD" w14:textId="4E72BD70" w:rsidR="00931BB9" w:rsidRDefault="00180302" w:rsidP="00180302">
      <w:pPr>
        <w:pStyle w:val="Heading1"/>
      </w:pPr>
      <w:bookmarkStart w:id="13" w:name="_Toc137131771"/>
      <w:r>
        <w:lastRenderedPageBreak/>
        <w:t>Data Source and Data Model</w:t>
      </w:r>
      <w:bookmarkEnd w:id="13"/>
    </w:p>
    <w:p w14:paraId="188C74C0" w14:textId="6F299E4D" w:rsidR="009B5506" w:rsidRDefault="009B5506" w:rsidP="00931BB9">
      <w:pPr>
        <w:jc w:val="both"/>
      </w:pPr>
      <w:r>
        <w:t>Data Sourc</w:t>
      </w:r>
      <w:r w:rsidR="008F252C">
        <w:t>es</w:t>
      </w:r>
    </w:p>
    <w:p w14:paraId="0D280EC8" w14:textId="166DE75C" w:rsidR="00E01D73" w:rsidRDefault="00C30EC5" w:rsidP="00E01D73">
      <w:pPr>
        <w:pStyle w:val="ListParagraph"/>
        <w:numPr>
          <w:ilvl w:val="0"/>
          <w:numId w:val="6"/>
        </w:numPr>
        <w:jc w:val="both"/>
      </w:pPr>
      <w:r>
        <w:t>Customer Acquisition Cost</w:t>
      </w:r>
    </w:p>
    <w:p w14:paraId="04BE3767" w14:textId="353AC62F" w:rsidR="009B5506" w:rsidRDefault="008F252C" w:rsidP="00690914">
      <w:pPr>
        <w:pStyle w:val="ListParagraph"/>
        <w:numPr>
          <w:ilvl w:val="1"/>
          <w:numId w:val="6"/>
        </w:numPr>
        <w:jc w:val="both"/>
      </w:pPr>
      <w:r>
        <w:t>Marketing Expenses: TBD</w:t>
      </w:r>
    </w:p>
    <w:p w14:paraId="3D9ABE78" w14:textId="1BF5C6A6" w:rsidR="008F252C" w:rsidRDefault="008F252C" w:rsidP="00690914">
      <w:pPr>
        <w:pStyle w:val="ListParagraph"/>
        <w:numPr>
          <w:ilvl w:val="1"/>
          <w:numId w:val="6"/>
        </w:numPr>
        <w:jc w:val="both"/>
      </w:pPr>
      <w:r>
        <w:t>Sales Expenses: TBD</w:t>
      </w:r>
    </w:p>
    <w:p w14:paraId="32126E8B" w14:textId="2C6A61DD" w:rsidR="008F252C" w:rsidRDefault="00197878" w:rsidP="00690914">
      <w:pPr>
        <w:pStyle w:val="ListParagraph"/>
        <w:numPr>
          <w:ilvl w:val="1"/>
          <w:numId w:val="6"/>
        </w:numPr>
        <w:jc w:val="both"/>
      </w:pPr>
      <w:r>
        <w:t>New Customers: TBD</w:t>
      </w:r>
    </w:p>
    <w:p w14:paraId="7C91A955" w14:textId="02BDDF1E" w:rsidR="00690914" w:rsidRDefault="00690914" w:rsidP="00690914">
      <w:pPr>
        <w:pStyle w:val="ListParagraph"/>
        <w:numPr>
          <w:ilvl w:val="0"/>
          <w:numId w:val="6"/>
        </w:numPr>
        <w:jc w:val="both"/>
      </w:pPr>
      <w:r>
        <w:t>Return of Investment</w:t>
      </w:r>
    </w:p>
    <w:p w14:paraId="3121E7B4" w14:textId="0F43C618" w:rsidR="00690914" w:rsidRDefault="0007084B" w:rsidP="00690914">
      <w:pPr>
        <w:pStyle w:val="ListParagraph"/>
        <w:numPr>
          <w:ilvl w:val="1"/>
          <w:numId w:val="6"/>
        </w:numPr>
        <w:jc w:val="both"/>
      </w:pPr>
      <w:r>
        <w:t>Revenue: TBD</w:t>
      </w:r>
    </w:p>
    <w:p w14:paraId="1DB47EEC" w14:textId="06285B56" w:rsidR="0007084B" w:rsidRDefault="00F245E8" w:rsidP="00690914">
      <w:pPr>
        <w:pStyle w:val="ListParagraph"/>
        <w:numPr>
          <w:ilvl w:val="1"/>
          <w:numId w:val="6"/>
        </w:numPr>
        <w:jc w:val="both"/>
      </w:pPr>
      <w:r>
        <w:t>Marketing Expenses: TBD</w:t>
      </w:r>
    </w:p>
    <w:p w14:paraId="46796B4C" w14:textId="561AD1F4" w:rsidR="00F245E8" w:rsidRDefault="00E444C2" w:rsidP="00F245E8">
      <w:pPr>
        <w:pStyle w:val="ListParagraph"/>
        <w:numPr>
          <w:ilvl w:val="0"/>
          <w:numId w:val="6"/>
        </w:numPr>
        <w:jc w:val="both"/>
      </w:pPr>
      <w:r>
        <w:t>Website Traffic</w:t>
      </w:r>
    </w:p>
    <w:p w14:paraId="29BF291F" w14:textId="6085B6E8" w:rsidR="00E444C2" w:rsidRDefault="00E444C2" w:rsidP="00E444C2">
      <w:pPr>
        <w:pStyle w:val="ListParagraph"/>
        <w:numPr>
          <w:ilvl w:val="1"/>
          <w:numId w:val="6"/>
        </w:numPr>
        <w:jc w:val="both"/>
      </w:pPr>
      <w:r>
        <w:t xml:space="preserve">Website </w:t>
      </w:r>
      <w:r w:rsidR="006F7E0E">
        <w:t>h</w:t>
      </w:r>
      <w:r w:rsidR="00253825">
        <w:t>its: TBD</w:t>
      </w:r>
    </w:p>
    <w:p w14:paraId="5C6A2689" w14:textId="6FFC37AA" w:rsidR="00253825" w:rsidRDefault="00D843B1" w:rsidP="00253825">
      <w:pPr>
        <w:pStyle w:val="ListParagraph"/>
        <w:numPr>
          <w:ilvl w:val="0"/>
          <w:numId w:val="6"/>
        </w:numPr>
        <w:jc w:val="both"/>
      </w:pPr>
      <w:r>
        <w:t>Brand Awareness</w:t>
      </w:r>
    </w:p>
    <w:p w14:paraId="57DDDD75" w14:textId="23145081" w:rsidR="00D843B1" w:rsidRDefault="00D843B1" w:rsidP="00D843B1">
      <w:pPr>
        <w:pStyle w:val="ListParagraph"/>
        <w:numPr>
          <w:ilvl w:val="1"/>
          <w:numId w:val="6"/>
        </w:numPr>
        <w:jc w:val="both"/>
      </w:pPr>
      <w:r>
        <w:t>Instagram Followers</w:t>
      </w:r>
      <w:r w:rsidR="00E95BA9">
        <w:t>: Instagram page</w:t>
      </w:r>
    </w:p>
    <w:p w14:paraId="40521A65" w14:textId="71D8FADD" w:rsidR="00D843B1" w:rsidRDefault="00D843B1" w:rsidP="00D843B1">
      <w:pPr>
        <w:pStyle w:val="ListParagraph"/>
        <w:numPr>
          <w:ilvl w:val="1"/>
          <w:numId w:val="6"/>
        </w:numPr>
        <w:jc w:val="both"/>
      </w:pPr>
      <w:r>
        <w:t>Twitter Mentions</w:t>
      </w:r>
      <w:r w:rsidR="00E95BA9">
        <w:t xml:space="preserve">: Twitter </w:t>
      </w:r>
      <w:r w:rsidR="00F621A9">
        <w:t>database</w:t>
      </w:r>
    </w:p>
    <w:p w14:paraId="20C9A6F9" w14:textId="2AC3EB13" w:rsidR="351CAEFC" w:rsidRDefault="37EC4EC7" w:rsidP="7EF50646">
      <w:pPr>
        <w:jc w:val="both"/>
      </w:pPr>
      <w:r>
        <w:t xml:space="preserve">            </w:t>
      </w:r>
      <w:r w:rsidR="607E1BD3">
        <w:t>5. Sales Revenue:</w:t>
      </w:r>
    </w:p>
    <w:p w14:paraId="543634F6" w14:textId="2930ABED" w:rsidR="351CAEFC" w:rsidRDefault="7DE175F0" w:rsidP="7EF50646">
      <w:pPr>
        <w:jc w:val="both"/>
      </w:pPr>
      <w:r>
        <w:t xml:space="preserve"> </w:t>
      </w:r>
      <w:r w:rsidR="1CA649E3">
        <w:t xml:space="preserve">                     </w:t>
      </w:r>
      <w:r>
        <w:t xml:space="preserve"> </w:t>
      </w:r>
      <w:r w:rsidR="607E1BD3">
        <w:t>a.</w:t>
      </w:r>
      <w:r w:rsidR="48C62E32">
        <w:t xml:space="preserve"> </w:t>
      </w:r>
      <w:r w:rsidR="607E1BD3">
        <w:t xml:space="preserve"> Sales revenue</w:t>
      </w:r>
      <w:r w:rsidR="0B8F7722">
        <w:t xml:space="preserve"> </w:t>
      </w:r>
      <w:r w:rsidR="60464E6A">
        <w:t>TBD</w:t>
      </w:r>
    </w:p>
    <w:p w14:paraId="238A7615" w14:textId="55C81A32" w:rsidR="4491D847" w:rsidRDefault="7DF3B121" w:rsidP="7B86774A">
      <w:pPr>
        <w:jc w:val="both"/>
      </w:pPr>
      <w:r>
        <w:t xml:space="preserve">           </w:t>
      </w:r>
      <w:r w:rsidR="7D263C24">
        <w:t xml:space="preserve"> </w:t>
      </w:r>
      <w:r w:rsidR="30BC7246">
        <w:t>6. Sales Growth Rate</w:t>
      </w:r>
    </w:p>
    <w:p w14:paraId="26076F73" w14:textId="1A2C3686" w:rsidR="4491D847" w:rsidRDefault="27F29D43" w:rsidP="7EF50646">
      <w:pPr>
        <w:jc w:val="both"/>
      </w:pPr>
      <w:r>
        <w:t xml:space="preserve">                       </w:t>
      </w:r>
      <w:r w:rsidR="30BC7246">
        <w:t>a.</w:t>
      </w:r>
      <w:r w:rsidR="168EBA09">
        <w:t xml:space="preserve"> </w:t>
      </w:r>
      <w:r w:rsidR="30BC7246">
        <w:t xml:space="preserve"> Current Sales Revenue</w:t>
      </w:r>
      <w:r w:rsidR="240C5039">
        <w:t xml:space="preserve"> TBD</w:t>
      </w:r>
    </w:p>
    <w:p w14:paraId="429AD533" w14:textId="468FBBA7" w:rsidR="4491D847" w:rsidRDefault="20E5271E" w:rsidP="7EF50646">
      <w:pPr>
        <w:jc w:val="both"/>
      </w:pPr>
      <w:r>
        <w:t xml:space="preserve">                       </w:t>
      </w:r>
      <w:r w:rsidR="30BC7246">
        <w:t>b.</w:t>
      </w:r>
      <w:r w:rsidR="5E62A66C">
        <w:t xml:space="preserve"> </w:t>
      </w:r>
      <w:r w:rsidR="30BC7246">
        <w:t xml:space="preserve"> Previous Sales Revenue</w:t>
      </w:r>
      <w:r w:rsidR="19AD86A3">
        <w:t xml:space="preserve"> TBD</w:t>
      </w:r>
    </w:p>
    <w:p w14:paraId="10AA3E0E" w14:textId="6B038617" w:rsidR="4491D847" w:rsidRDefault="4F17ECD2" w:rsidP="7B86774A">
      <w:pPr>
        <w:jc w:val="both"/>
      </w:pPr>
      <w:r>
        <w:t xml:space="preserve">            </w:t>
      </w:r>
      <w:r w:rsidR="30BC7246">
        <w:t>7. Customer Acquisition Cost</w:t>
      </w:r>
    </w:p>
    <w:p w14:paraId="4E92BC24" w14:textId="56080B3F" w:rsidR="4491D847" w:rsidRDefault="20A25B4B" w:rsidP="7EF50646">
      <w:pPr>
        <w:pStyle w:val="ListParagraph"/>
        <w:ind w:left="990"/>
      </w:pPr>
      <w:r>
        <w:t xml:space="preserve">      </w:t>
      </w:r>
      <w:r w:rsidR="42C8F8DD">
        <w:t xml:space="preserve"> </w:t>
      </w:r>
      <w:r w:rsidR="30BC7246">
        <w:t>a.  Total Sales</w:t>
      </w:r>
      <w:r w:rsidR="6A52AF58">
        <w:t xml:space="preserve"> TBD</w:t>
      </w:r>
    </w:p>
    <w:p w14:paraId="6A808F2C" w14:textId="0066F959" w:rsidR="4491D847" w:rsidRDefault="4491D847" w:rsidP="7EF50646">
      <w:pPr>
        <w:pStyle w:val="ListParagraph"/>
        <w:ind w:left="990"/>
      </w:pPr>
      <w:r>
        <w:t xml:space="preserve">       b.  Marketing Expenses</w:t>
      </w:r>
      <w:r w:rsidR="00F53855">
        <w:t xml:space="preserve"> T</w:t>
      </w:r>
      <w:r w:rsidR="1AA361F8">
        <w:t>BD</w:t>
      </w:r>
    </w:p>
    <w:p w14:paraId="75048E5B" w14:textId="7DCC7C37" w:rsidR="4491D847" w:rsidRDefault="30BC7246" w:rsidP="7EF50646">
      <w:pPr>
        <w:pStyle w:val="ListParagraph"/>
        <w:ind w:left="990"/>
      </w:pPr>
      <w:r>
        <w:t xml:space="preserve">       c.  Number of New Customers Acquired</w:t>
      </w:r>
      <w:r w:rsidR="710CA299">
        <w:t xml:space="preserve"> TBD</w:t>
      </w:r>
    </w:p>
    <w:p w14:paraId="42C9AD2E" w14:textId="2B5D0029" w:rsidR="4491D847" w:rsidRDefault="30BC7246" w:rsidP="7B86774A">
      <w:pPr>
        <w:pStyle w:val="ListParagraph"/>
      </w:pPr>
      <w:r>
        <w:t xml:space="preserve">8. </w:t>
      </w:r>
      <w:r w:rsidR="07AB42A4">
        <w:t>Customer Satisfaction</w:t>
      </w:r>
    </w:p>
    <w:p w14:paraId="052329AA" w14:textId="6658F5BA" w:rsidR="6C580E48" w:rsidRDefault="46EF8121" w:rsidP="7EF50646">
      <w:pPr>
        <w:pStyle w:val="ListParagraph"/>
      </w:pPr>
      <w:r>
        <w:t xml:space="preserve">         </w:t>
      </w:r>
      <w:r w:rsidR="204D7BE9">
        <w:t xml:space="preserve"> </w:t>
      </w:r>
      <w:r>
        <w:t xml:space="preserve"> </w:t>
      </w:r>
      <w:r w:rsidR="283D1B51">
        <w:t xml:space="preserve"> a.</w:t>
      </w:r>
      <w:r w:rsidR="35D91E76">
        <w:t xml:space="preserve"> </w:t>
      </w:r>
      <w:r w:rsidR="283D1B51">
        <w:t xml:space="preserve"> Surveys and </w:t>
      </w:r>
      <w:r w:rsidR="2BBC3471">
        <w:t>feedbacks</w:t>
      </w:r>
    </w:p>
    <w:p w14:paraId="691994EE" w14:textId="617BC185" w:rsidR="4CFC145B" w:rsidRDefault="0275F973" w:rsidP="4CFC145B">
      <w:pPr>
        <w:pStyle w:val="ListParagraph"/>
      </w:pPr>
      <w:r>
        <w:t>9.Sales Revenue</w:t>
      </w:r>
    </w:p>
    <w:p w14:paraId="560347C3" w14:textId="5B2C0BF1" w:rsidR="3540530B" w:rsidRDefault="5CF9B298" w:rsidP="7B86774A">
      <w:r>
        <w:t xml:space="preserve">                     </w:t>
      </w:r>
      <w:r w:rsidR="7454F97A">
        <w:t xml:space="preserve"> </w:t>
      </w:r>
      <w:r>
        <w:t xml:space="preserve">  a.</w:t>
      </w:r>
      <w:r w:rsidR="76E7720B">
        <w:t xml:space="preserve">  </w:t>
      </w:r>
      <w:r w:rsidR="36FC0270">
        <w:t>Product Sales: TBD</w:t>
      </w:r>
    </w:p>
    <w:p w14:paraId="22BCE58B" w14:textId="3C091113" w:rsidR="4E314E47" w:rsidRDefault="07C3F4DD" w:rsidP="7B86774A">
      <w:r>
        <w:t xml:space="preserve">                     </w:t>
      </w:r>
      <w:r w:rsidR="7AA954AD">
        <w:t xml:space="preserve"> </w:t>
      </w:r>
      <w:r>
        <w:t xml:space="preserve"> </w:t>
      </w:r>
      <w:r w:rsidR="75ED9CF8">
        <w:t xml:space="preserve"> b.</w:t>
      </w:r>
      <w:r w:rsidR="7F154557">
        <w:t xml:space="preserve">  </w:t>
      </w:r>
      <w:r w:rsidR="36FC0270">
        <w:t>Services Sales: TBD</w:t>
      </w:r>
    </w:p>
    <w:p w14:paraId="00F92203" w14:textId="60124C68" w:rsidR="4A8544BD" w:rsidRDefault="4E314E47" w:rsidP="4A8544BD">
      <w:r>
        <w:t xml:space="preserve">           10. Customer Traffic</w:t>
      </w:r>
    </w:p>
    <w:p w14:paraId="1B81CC4F" w14:textId="48CECFB7" w:rsidR="4E314E47" w:rsidRDefault="36FC0270" w:rsidP="608D096E">
      <w:r>
        <w:t xml:space="preserve">                </w:t>
      </w:r>
      <w:r w:rsidR="48198397">
        <w:t xml:space="preserve">    </w:t>
      </w:r>
      <w:r>
        <w:t xml:space="preserve"> </w:t>
      </w:r>
      <w:r w:rsidR="19AC87F2">
        <w:t xml:space="preserve"> </w:t>
      </w:r>
      <w:r>
        <w:t xml:space="preserve"> </w:t>
      </w:r>
      <w:r w:rsidR="78CB9EE0">
        <w:t xml:space="preserve"> </w:t>
      </w:r>
      <w:r>
        <w:t>a.</w:t>
      </w:r>
      <w:r w:rsidR="6DFA273F">
        <w:t xml:space="preserve"> </w:t>
      </w:r>
      <w:r>
        <w:t xml:space="preserve"> </w:t>
      </w:r>
      <w:r w:rsidR="60B1DA63">
        <w:t>Customer visits: TBD</w:t>
      </w:r>
    </w:p>
    <w:p w14:paraId="6E8187C8" w14:textId="0FE7F550" w:rsidR="0371340A" w:rsidRDefault="0371340A" w:rsidP="333454A1">
      <w:r>
        <w:t xml:space="preserve">           11. Sales Growth</w:t>
      </w:r>
    </w:p>
    <w:p w14:paraId="7199DBE2" w14:textId="4E441DE8" w:rsidR="6F648004" w:rsidRDefault="60B1DA63" w:rsidP="6F648004">
      <w:r>
        <w:t xml:space="preserve">                  </w:t>
      </w:r>
      <w:r w:rsidR="66438ADD">
        <w:t xml:space="preserve">   </w:t>
      </w:r>
      <w:r w:rsidR="594F72C2">
        <w:t xml:space="preserve"> </w:t>
      </w:r>
      <w:r w:rsidR="580BD648">
        <w:t xml:space="preserve"> </w:t>
      </w:r>
      <w:r w:rsidR="66438ADD">
        <w:t xml:space="preserve"> </w:t>
      </w:r>
      <w:r>
        <w:t>a.</w:t>
      </w:r>
      <w:r w:rsidR="362BB089">
        <w:t xml:space="preserve"> </w:t>
      </w:r>
      <w:r>
        <w:t xml:space="preserve"> Sales Revenue i</w:t>
      </w:r>
      <w:r w:rsidR="65B873F6">
        <w:t>n current year: TBD</w:t>
      </w:r>
    </w:p>
    <w:p w14:paraId="445F93C4" w14:textId="7D39BAA5" w:rsidR="7DDC758D" w:rsidRDefault="65B873F6" w:rsidP="7DDC758D">
      <w:r>
        <w:t xml:space="preserve">                 </w:t>
      </w:r>
      <w:r w:rsidR="53A63504">
        <w:t xml:space="preserve">    </w:t>
      </w:r>
      <w:r>
        <w:t xml:space="preserve"> </w:t>
      </w:r>
      <w:r w:rsidR="1726B8A3">
        <w:t xml:space="preserve"> </w:t>
      </w:r>
      <w:r w:rsidR="7A0F3B5A">
        <w:t xml:space="preserve"> </w:t>
      </w:r>
      <w:r>
        <w:t xml:space="preserve">b. </w:t>
      </w:r>
      <w:r w:rsidR="7C1EB8D8">
        <w:t xml:space="preserve"> </w:t>
      </w:r>
      <w:r>
        <w:t>Sales Revenue in previous department: TBD</w:t>
      </w:r>
    </w:p>
    <w:p w14:paraId="542B45F1" w14:textId="39E26031" w:rsidR="786695E4" w:rsidRDefault="786695E4" w:rsidP="75D32A10">
      <w:r>
        <w:t xml:space="preserve">           12.Conversion Ra</w:t>
      </w:r>
      <w:r w:rsidR="3B2C0A0B">
        <w:t>te:</w:t>
      </w:r>
    </w:p>
    <w:p w14:paraId="131F8D01" w14:textId="65FEE125" w:rsidR="3B2C0A0B" w:rsidRDefault="0846C17B" w:rsidP="717AFBAA">
      <w:r>
        <w:t xml:space="preserve">                  </w:t>
      </w:r>
      <w:r w:rsidR="499CC3F3">
        <w:t xml:space="preserve">   </w:t>
      </w:r>
      <w:r w:rsidR="1F93518A">
        <w:t xml:space="preserve">  </w:t>
      </w:r>
      <w:r w:rsidR="499CC3F3">
        <w:t xml:space="preserve"> </w:t>
      </w:r>
      <w:r>
        <w:t>a.</w:t>
      </w:r>
      <w:r w:rsidR="103B182C">
        <w:t xml:space="preserve"> </w:t>
      </w:r>
      <w:r>
        <w:t xml:space="preserve"> </w:t>
      </w:r>
      <w:proofErr w:type="gramStart"/>
      <w:r>
        <w:t>Purchases :</w:t>
      </w:r>
      <w:proofErr w:type="gramEnd"/>
      <w:r>
        <w:t xml:space="preserve"> TBD</w:t>
      </w:r>
    </w:p>
    <w:p w14:paraId="438206BD" w14:textId="073AF0F2" w:rsidR="7EF50646" w:rsidRDefault="0846C17B" w:rsidP="00600499">
      <w:r>
        <w:t xml:space="preserve">                  </w:t>
      </w:r>
      <w:r w:rsidR="75A96BA1">
        <w:t xml:space="preserve">    </w:t>
      </w:r>
      <w:r w:rsidR="3A00DDC9">
        <w:t xml:space="preserve">  </w:t>
      </w:r>
      <w:r>
        <w:t>b.</w:t>
      </w:r>
      <w:r w:rsidR="30FAE0C4">
        <w:t xml:space="preserve"> </w:t>
      </w:r>
      <w:r>
        <w:t xml:space="preserve"> Customer visits: TBD</w:t>
      </w:r>
    </w:p>
    <w:p w14:paraId="56CDC54F" w14:textId="37C5F2FD" w:rsidR="71844CE8" w:rsidRDefault="49C652AB" w:rsidP="44208694">
      <w:r>
        <w:t xml:space="preserve">          </w:t>
      </w:r>
      <w:r w:rsidR="406398E5">
        <w:t>13.Employee</w:t>
      </w:r>
      <w:r w:rsidR="59BE26AF">
        <w:t xml:space="preserve"> Turnover Rate</w:t>
      </w:r>
    </w:p>
    <w:p w14:paraId="1003585C" w14:textId="14BF1A21" w:rsidR="7A92DFCF" w:rsidRDefault="59BE26AF" w:rsidP="44208694">
      <w:r>
        <w:t xml:space="preserve">               </w:t>
      </w:r>
      <w:r w:rsidR="6610854A">
        <w:t xml:space="preserve">     </w:t>
      </w:r>
      <w:r w:rsidR="0A018E0C">
        <w:t xml:space="preserve">  </w:t>
      </w:r>
      <w:r>
        <w:t xml:space="preserve">  a.</w:t>
      </w:r>
      <w:r w:rsidR="5A045D28">
        <w:t xml:space="preserve"> </w:t>
      </w:r>
      <w:r>
        <w:t xml:space="preserve"> Number of Employees Who </w:t>
      </w:r>
      <w:proofErr w:type="spellStart"/>
      <w:proofErr w:type="gramStart"/>
      <w:r>
        <w:t>Left</w:t>
      </w:r>
      <w:r w:rsidR="7665AA40">
        <w:t>:TBD</w:t>
      </w:r>
      <w:proofErr w:type="spellEnd"/>
      <w:proofErr w:type="gramEnd"/>
    </w:p>
    <w:p w14:paraId="37AF5410" w14:textId="65DE27DE" w:rsidR="7A92DFCF" w:rsidRDefault="59BE26AF" w:rsidP="44208694">
      <w:r>
        <w:t xml:space="preserve">               </w:t>
      </w:r>
      <w:r w:rsidR="0AE846F6">
        <w:t xml:space="preserve">     </w:t>
      </w:r>
      <w:r w:rsidR="43534BF0">
        <w:t xml:space="preserve">  </w:t>
      </w:r>
      <w:r>
        <w:t xml:space="preserve">  b.</w:t>
      </w:r>
      <w:r w:rsidR="53B001F5">
        <w:t xml:space="preserve">  </w:t>
      </w:r>
      <w:r>
        <w:t xml:space="preserve">Average Total Number of </w:t>
      </w:r>
      <w:proofErr w:type="spellStart"/>
      <w:proofErr w:type="gramStart"/>
      <w:r>
        <w:t>Employees:</w:t>
      </w:r>
      <w:r w:rsidR="01358209">
        <w:t>TBD</w:t>
      </w:r>
      <w:proofErr w:type="spellEnd"/>
      <w:proofErr w:type="gramEnd"/>
    </w:p>
    <w:p w14:paraId="78911E21" w14:textId="2DE5C5D7" w:rsidR="30DFD81B" w:rsidRDefault="44EFF185" w:rsidP="44208694">
      <w:r>
        <w:t xml:space="preserve">           14. Time-to-Fill</w:t>
      </w:r>
    </w:p>
    <w:p w14:paraId="0A8DB4F3" w14:textId="5E4FA7CB" w:rsidR="30DFD81B" w:rsidRDefault="44EFF185" w:rsidP="44208694">
      <w:r>
        <w:t xml:space="preserve">                </w:t>
      </w:r>
      <w:r w:rsidR="0CC3DDE9">
        <w:t xml:space="preserve">    </w:t>
      </w:r>
      <w:r w:rsidR="32F8CB1B">
        <w:t xml:space="preserve"> </w:t>
      </w:r>
      <w:r w:rsidR="29AA9ECC">
        <w:t xml:space="preserve">  </w:t>
      </w:r>
      <w:r>
        <w:t xml:space="preserve"> a</w:t>
      </w:r>
      <w:r w:rsidR="2CA8B1C0">
        <w:t xml:space="preserve">. </w:t>
      </w:r>
      <w:r w:rsidR="6D6BF9B7">
        <w:t xml:space="preserve"> </w:t>
      </w:r>
      <w:r>
        <w:t>Total Days to Fill Positions: TBD</w:t>
      </w:r>
    </w:p>
    <w:p w14:paraId="48864E3B" w14:textId="0FDA288A" w:rsidR="30DFD81B" w:rsidRDefault="44EFF185" w:rsidP="44208694">
      <w:r>
        <w:t xml:space="preserve">                </w:t>
      </w:r>
      <w:r w:rsidR="37925DE1">
        <w:t xml:space="preserve">    </w:t>
      </w:r>
      <w:r>
        <w:t xml:space="preserve"> </w:t>
      </w:r>
      <w:r w:rsidR="594813EF">
        <w:t xml:space="preserve">  </w:t>
      </w:r>
      <w:r w:rsidR="74E948A0">
        <w:t xml:space="preserve"> </w:t>
      </w:r>
      <w:r>
        <w:t>b.</w:t>
      </w:r>
      <w:r w:rsidR="58F52BC5">
        <w:t xml:space="preserve"> </w:t>
      </w:r>
      <w:r w:rsidR="56B033C3">
        <w:t xml:space="preserve"> </w:t>
      </w:r>
      <w:r>
        <w:t>Number of Positions Filled: TBD</w:t>
      </w:r>
    </w:p>
    <w:p w14:paraId="20E0C330" w14:textId="32473A46" w:rsidR="30DFD81B" w:rsidRDefault="44EFF185" w:rsidP="44208694">
      <w:r>
        <w:t xml:space="preserve">          15. Performance Improvement</w:t>
      </w:r>
    </w:p>
    <w:p w14:paraId="06C757CB" w14:textId="0933CC98" w:rsidR="30DFD81B" w:rsidRDefault="44EFF185" w:rsidP="44208694">
      <w:r>
        <w:lastRenderedPageBreak/>
        <w:t xml:space="preserve">                 </w:t>
      </w:r>
      <w:r w:rsidR="3D2A6FDB">
        <w:t xml:space="preserve">   </w:t>
      </w:r>
      <w:r w:rsidR="565C3C2C">
        <w:t xml:space="preserve">   </w:t>
      </w:r>
      <w:r w:rsidR="4EC4B2C6">
        <w:t xml:space="preserve"> </w:t>
      </w:r>
      <w:r>
        <w:t xml:space="preserve">a. </w:t>
      </w:r>
      <w:r w:rsidR="34828D75">
        <w:t xml:space="preserve"> </w:t>
      </w:r>
      <w:r>
        <w:t>Current Performance:</w:t>
      </w:r>
      <w:r w:rsidR="782DD8A7">
        <w:t xml:space="preserve"> </w:t>
      </w:r>
      <w:r>
        <w:t xml:space="preserve">TBD </w:t>
      </w:r>
    </w:p>
    <w:p w14:paraId="777997E3" w14:textId="39008C64" w:rsidR="30DFD81B" w:rsidRDefault="44EFF185" w:rsidP="44208694">
      <w:r>
        <w:t xml:space="preserve">                 </w:t>
      </w:r>
      <w:r w:rsidR="76D58CF1">
        <w:t xml:space="preserve">   </w:t>
      </w:r>
      <w:r w:rsidR="771C04C4">
        <w:t xml:space="preserve">   </w:t>
      </w:r>
      <w:r w:rsidR="0E06F956">
        <w:t xml:space="preserve"> </w:t>
      </w:r>
      <w:r>
        <w:t>b.</w:t>
      </w:r>
      <w:r w:rsidR="706D3AF2">
        <w:t xml:space="preserve">  </w:t>
      </w:r>
      <w:r>
        <w:t>Previous Performance:</w:t>
      </w:r>
      <w:r w:rsidR="37D0D711">
        <w:t xml:space="preserve"> </w:t>
      </w:r>
      <w:r>
        <w:t xml:space="preserve">TBD </w:t>
      </w:r>
    </w:p>
    <w:p w14:paraId="1B8107A9" w14:textId="7463A449" w:rsidR="30DFD81B" w:rsidRDefault="44EFF185" w:rsidP="44208694">
      <w:r>
        <w:t xml:space="preserve">          16. Employee Engagement and Satisfaction</w:t>
      </w:r>
    </w:p>
    <w:p w14:paraId="2C2714DF" w14:textId="00CD5D1E" w:rsidR="30DFD81B" w:rsidRDefault="44EFF185" w:rsidP="44208694">
      <w:r>
        <w:t xml:space="preserve">                </w:t>
      </w:r>
      <w:r w:rsidR="52C3B9CE">
        <w:t xml:space="preserve"> </w:t>
      </w:r>
      <w:r w:rsidR="090C9691">
        <w:t xml:space="preserve">    </w:t>
      </w:r>
      <w:r w:rsidR="3E9144D5">
        <w:t xml:space="preserve">   </w:t>
      </w:r>
      <w:r>
        <w:t>a.</w:t>
      </w:r>
      <w:r w:rsidR="2ADC27B7">
        <w:t xml:space="preserve"> </w:t>
      </w:r>
      <w:r>
        <w:t xml:space="preserve"> Number of Engaged Employees:</w:t>
      </w:r>
      <w:r w:rsidR="52C45493">
        <w:t xml:space="preserve"> </w:t>
      </w:r>
      <w:r>
        <w:t>TBD</w:t>
      </w:r>
    </w:p>
    <w:p w14:paraId="64D2A7A8" w14:textId="33140CB9" w:rsidR="30DFD81B" w:rsidRDefault="44EFF185" w:rsidP="44208694">
      <w:r>
        <w:t xml:space="preserve">                </w:t>
      </w:r>
      <w:r w:rsidR="1CCFCA9E">
        <w:t xml:space="preserve">   </w:t>
      </w:r>
      <w:r w:rsidR="2D50E226">
        <w:t xml:space="preserve"> </w:t>
      </w:r>
      <w:r>
        <w:t xml:space="preserve"> </w:t>
      </w:r>
      <w:r w:rsidR="37DF4CBC">
        <w:t xml:space="preserve">   </w:t>
      </w:r>
      <w:r>
        <w:t>b.</w:t>
      </w:r>
      <w:r w:rsidR="19C437E6">
        <w:t xml:space="preserve">  </w:t>
      </w:r>
      <w:r>
        <w:t>Total Number of Employees: TBD</w:t>
      </w:r>
    </w:p>
    <w:p w14:paraId="04915596" w14:textId="56F3D630" w:rsidR="30DFD81B" w:rsidRDefault="44EFF185" w:rsidP="44208694">
      <w:r>
        <w:t xml:space="preserve">                </w:t>
      </w:r>
      <w:r w:rsidR="5EABE947">
        <w:t xml:space="preserve">   </w:t>
      </w:r>
      <w:r>
        <w:t xml:space="preserve"> </w:t>
      </w:r>
      <w:r w:rsidR="32BC531D">
        <w:t xml:space="preserve"> </w:t>
      </w:r>
      <w:r w:rsidR="083FB8BF">
        <w:t xml:space="preserve">   </w:t>
      </w:r>
      <w:r>
        <w:t>c.</w:t>
      </w:r>
      <w:r w:rsidR="513511B6">
        <w:t xml:space="preserve">  </w:t>
      </w:r>
      <w:r>
        <w:t>Number of Satisfied Employees: TBD</w:t>
      </w:r>
    </w:p>
    <w:p w14:paraId="121BFEAA" w14:textId="77777777" w:rsidR="00B34797" w:rsidRDefault="00B34797" w:rsidP="00E95BA9">
      <w:pPr>
        <w:jc w:val="both"/>
      </w:pPr>
    </w:p>
    <w:p w14:paraId="3B18D14A" w14:textId="0034CE13" w:rsidR="00A001AE" w:rsidRDefault="00A001AE" w:rsidP="00A001AE">
      <w:pPr>
        <w:pStyle w:val="Heading1"/>
      </w:pPr>
      <w:bookmarkStart w:id="14" w:name="_Toc137131772"/>
      <w:r>
        <w:t>Proposed Allocation Project Team Roles</w:t>
      </w:r>
      <w:bookmarkEnd w:id="14"/>
    </w:p>
    <w:tbl>
      <w:tblPr>
        <w:tblStyle w:val="GridTable4-Accent6"/>
        <w:tblW w:w="9360" w:type="dxa"/>
        <w:tblLayout w:type="fixed"/>
        <w:tblLook w:val="06A0" w:firstRow="1" w:lastRow="0" w:firstColumn="1" w:lastColumn="0" w:noHBand="1" w:noVBand="1"/>
      </w:tblPr>
      <w:tblGrid>
        <w:gridCol w:w="3120"/>
        <w:gridCol w:w="3120"/>
        <w:gridCol w:w="3120"/>
      </w:tblGrid>
      <w:tr w:rsidR="7B86774A" w14:paraId="3463CD8E" w14:textId="0C1231EA" w:rsidTr="616880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5E9DFF7F" w14:textId="0437B905" w:rsidR="4DC9F1B3" w:rsidRDefault="4DC9F1B3" w:rsidP="7B86774A">
            <w:pPr>
              <w:jc w:val="center"/>
            </w:pPr>
            <w:r>
              <w:t xml:space="preserve">Name </w:t>
            </w:r>
          </w:p>
        </w:tc>
        <w:tc>
          <w:tcPr>
            <w:tcW w:w="3120" w:type="dxa"/>
            <w:vAlign w:val="center"/>
          </w:tcPr>
          <w:p w14:paraId="41C9C390" w14:textId="037D6393" w:rsidR="4DC9F1B3" w:rsidRDefault="4DC9F1B3" w:rsidP="7B86774A">
            <w:pPr>
              <w:jc w:val="center"/>
              <w:cnfStyle w:val="100000000000" w:firstRow="1" w:lastRow="0" w:firstColumn="0" w:lastColumn="0" w:oddVBand="0" w:evenVBand="0" w:oddHBand="0" w:evenHBand="0" w:firstRowFirstColumn="0" w:firstRowLastColumn="0" w:lastRowFirstColumn="0" w:lastRowLastColumn="0"/>
            </w:pPr>
            <w:r>
              <w:t>Department</w:t>
            </w:r>
          </w:p>
        </w:tc>
        <w:tc>
          <w:tcPr>
            <w:tcW w:w="3120" w:type="dxa"/>
          </w:tcPr>
          <w:p w14:paraId="25A8C5FB" w14:textId="6A9B9971" w:rsidR="21D98681" w:rsidRDefault="21D98681" w:rsidP="6168805B">
            <w:pPr>
              <w:jc w:val="center"/>
              <w:cnfStyle w:val="100000000000" w:firstRow="1" w:lastRow="0" w:firstColumn="0" w:lastColumn="0" w:oddVBand="0" w:evenVBand="0" w:oddHBand="0" w:evenHBand="0" w:firstRowFirstColumn="0" w:firstRowLastColumn="0" w:lastRowFirstColumn="0" w:lastRowLastColumn="0"/>
            </w:pPr>
            <w:r>
              <w:t>Responsibility</w:t>
            </w:r>
          </w:p>
        </w:tc>
      </w:tr>
      <w:tr w:rsidR="7B86774A" w14:paraId="0BCB1DBF" w14:textId="445A5B85" w:rsidTr="6168805B">
        <w:trPr>
          <w:trHeight w:val="300"/>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41960A21" w14:textId="335E2A0C" w:rsidR="4DC9F1B3" w:rsidRDefault="4DC9F1B3" w:rsidP="7B86774A">
            <w:pPr>
              <w:jc w:val="center"/>
            </w:pPr>
            <w:r>
              <w:t>Kevin Obando</w:t>
            </w:r>
          </w:p>
        </w:tc>
        <w:tc>
          <w:tcPr>
            <w:tcW w:w="3120" w:type="dxa"/>
            <w:vAlign w:val="center"/>
          </w:tcPr>
          <w:p w14:paraId="13D5BE0B" w14:textId="783F2466" w:rsidR="4DC9F1B3" w:rsidRDefault="337C777B" w:rsidP="7B86774A">
            <w:pPr>
              <w:spacing w:line="276" w:lineRule="auto"/>
              <w:jc w:val="center"/>
              <w:cnfStyle w:val="000000000000" w:firstRow="0" w:lastRow="0" w:firstColumn="0" w:lastColumn="0" w:oddVBand="0" w:evenVBand="0" w:oddHBand="0" w:evenHBand="0" w:firstRowFirstColumn="0" w:firstRowLastColumn="0" w:lastRowFirstColumn="0" w:lastRowLastColumn="0"/>
            </w:pPr>
            <w:r>
              <w:t>Marketing</w:t>
            </w:r>
            <w:r w:rsidR="4DC9F1B3">
              <w:t xml:space="preserve"> Department</w:t>
            </w:r>
          </w:p>
        </w:tc>
        <w:tc>
          <w:tcPr>
            <w:tcW w:w="3120" w:type="dxa"/>
          </w:tcPr>
          <w:p w14:paraId="37F49048" w14:textId="4F930ECB" w:rsidR="5FF25D04" w:rsidRDefault="5FF25D04" w:rsidP="6168805B">
            <w:pPr>
              <w:spacing w:line="276" w:lineRule="auto"/>
              <w:jc w:val="center"/>
              <w:cnfStyle w:val="000000000000" w:firstRow="0" w:lastRow="0" w:firstColumn="0" w:lastColumn="0" w:oddVBand="0" w:evenVBand="0" w:oddHBand="0" w:evenHBand="0" w:firstRowFirstColumn="0" w:firstRowLastColumn="0" w:lastRowFirstColumn="0" w:lastRowLastColumn="0"/>
            </w:pPr>
            <w:r>
              <w:t>Identified the KPIs for marketing strategy. Filled the data source and data model.</w:t>
            </w:r>
          </w:p>
          <w:p w14:paraId="5D544971" w14:textId="197E4B4B" w:rsidR="5FF25D04" w:rsidRDefault="5FF25D04" w:rsidP="50716605">
            <w:pPr>
              <w:spacing w:line="276" w:lineRule="auto"/>
              <w:jc w:val="center"/>
              <w:cnfStyle w:val="000000000000" w:firstRow="0" w:lastRow="0" w:firstColumn="0" w:lastColumn="0" w:oddVBand="0" w:evenVBand="0" w:oddHBand="0" w:evenHBand="0" w:firstRowFirstColumn="0" w:firstRowLastColumn="0" w:lastRowFirstColumn="0" w:lastRowLastColumn="0"/>
            </w:pPr>
            <w:r>
              <w:t>Reviewed the overall report.</w:t>
            </w:r>
          </w:p>
        </w:tc>
      </w:tr>
      <w:tr w:rsidR="7B86774A" w14:paraId="0692E573" w14:textId="0D02626D" w:rsidTr="6168805B">
        <w:trPr>
          <w:trHeight w:val="300"/>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36D5A5C9" w14:textId="06390C16" w:rsidR="4DC9F1B3" w:rsidRDefault="4DC9F1B3" w:rsidP="7B86774A">
            <w:pPr>
              <w:jc w:val="center"/>
            </w:pPr>
            <w:r>
              <w:t xml:space="preserve">Aishwarya </w:t>
            </w:r>
            <w:proofErr w:type="spellStart"/>
            <w:r>
              <w:t>Nandagiri</w:t>
            </w:r>
            <w:proofErr w:type="spellEnd"/>
          </w:p>
        </w:tc>
        <w:tc>
          <w:tcPr>
            <w:tcW w:w="3120" w:type="dxa"/>
            <w:vAlign w:val="center"/>
          </w:tcPr>
          <w:p w14:paraId="56B0BBE7" w14:textId="48EC01B4" w:rsidR="4DC9F1B3" w:rsidRDefault="4DC9F1B3" w:rsidP="7B86774A">
            <w:pPr>
              <w:spacing w:line="276" w:lineRule="auto"/>
              <w:jc w:val="center"/>
              <w:cnfStyle w:val="000000000000" w:firstRow="0" w:lastRow="0" w:firstColumn="0" w:lastColumn="0" w:oddVBand="0" w:evenVBand="0" w:oddHBand="0" w:evenHBand="0" w:firstRowFirstColumn="0" w:firstRowLastColumn="0" w:lastRowFirstColumn="0" w:lastRowLastColumn="0"/>
            </w:pPr>
            <w:r>
              <w:t>Sales Department</w:t>
            </w:r>
          </w:p>
        </w:tc>
        <w:tc>
          <w:tcPr>
            <w:tcW w:w="3120" w:type="dxa"/>
          </w:tcPr>
          <w:p w14:paraId="68D3D216" w14:textId="0B86596E" w:rsidR="0A15BF88" w:rsidRDefault="0A15BF88" w:rsidP="50716605">
            <w:pPr>
              <w:spacing w:line="276" w:lineRule="auto"/>
              <w:jc w:val="center"/>
              <w:cnfStyle w:val="000000000000" w:firstRow="0" w:lastRow="0" w:firstColumn="0" w:lastColumn="0" w:oddVBand="0" w:evenVBand="0" w:oddHBand="0" w:evenHBand="0" w:firstRowFirstColumn="0" w:firstRowLastColumn="0" w:lastRowFirstColumn="0" w:lastRowLastColumn="0"/>
            </w:pPr>
            <w:r>
              <w:t>In charge of the Sales department. Identified the KPIs, formulas and the equivalent data sources. Created the abstract for the report.</w:t>
            </w:r>
          </w:p>
        </w:tc>
      </w:tr>
      <w:tr w:rsidR="7B86774A" w14:paraId="5DE2AFA1" w14:textId="6FEB4D88" w:rsidTr="6168805B">
        <w:trPr>
          <w:trHeight w:val="300"/>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43CAF147" w14:textId="6053DEEA" w:rsidR="4DC9F1B3" w:rsidRDefault="4DC9F1B3" w:rsidP="7B86774A">
            <w:pPr>
              <w:jc w:val="center"/>
            </w:pPr>
            <w:r>
              <w:t>Navjot Kaur</w:t>
            </w:r>
          </w:p>
        </w:tc>
        <w:tc>
          <w:tcPr>
            <w:tcW w:w="3120" w:type="dxa"/>
            <w:vAlign w:val="center"/>
          </w:tcPr>
          <w:p w14:paraId="491DB0B9" w14:textId="556CFA3E" w:rsidR="4DC9F1B3" w:rsidRDefault="4DC9F1B3" w:rsidP="7B86774A">
            <w:pPr>
              <w:jc w:val="center"/>
              <w:cnfStyle w:val="000000000000" w:firstRow="0" w:lastRow="0" w:firstColumn="0" w:lastColumn="0" w:oddVBand="0" w:evenVBand="0" w:oddHBand="0" w:evenHBand="0" w:firstRowFirstColumn="0" w:firstRowLastColumn="0" w:lastRowFirstColumn="0" w:lastRowLastColumn="0"/>
            </w:pPr>
            <w:r>
              <w:t>Retail Department</w:t>
            </w:r>
          </w:p>
        </w:tc>
        <w:tc>
          <w:tcPr>
            <w:tcW w:w="3120" w:type="dxa"/>
          </w:tcPr>
          <w:p w14:paraId="14FB821E" w14:textId="1699191E" w:rsidR="4F6DAC3F" w:rsidRDefault="4F6DAC3F" w:rsidP="6168805B">
            <w:pPr>
              <w:jc w:val="center"/>
              <w:cnfStyle w:val="000000000000" w:firstRow="0" w:lastRow="0" w:firstColumn="0" w:lastColumn="0" w:oddVBand="0" w:evenVBand="0" w:oddHBand="0" w:evenHBand="0" w:firstRowFirstColumn="0" w:firstRowLastColumn="0" w:lastRowFirstColumn="0" w:lastRowLastColumn="0"/>
            </w:pPr>
            <w:r>
              <w:t>In charge of the Retail Department. Identified the KPIs, formulas and the equivalent data sources. Created the introduction of the report.</w:t>
            </w:r>
          </w:p>
        </w:tc>
      </w:tr>
      <w:tr w:rsidR="7B86774A" w14:paraId="3C0196CF" w14:textId="2660BBD3" w:rsidTr="6168805B">
        <w:trPr>
          <w:trHeight w:val="300"/>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714A1CF7" w14:textId="353C582F" w:rsidR="4DC9F1B3" w:rsidRDefault="4DC9F1B3" w:rsidP="7B86774A">
            <w:pPr>
              <w:jc w:val="center"/>
            </w:pPr>
            <w:r>
              <w:t>Khushboo Panchal</w:t>
            </w:r>
          </w:p>
        </w:tc>
        <w:tc>
          <w:tcPr>
            <w:tcW w:w="3120" w:type="dxa"/>
            <w:vAlign w:val="center"/>
          </w:tcPr>
          <w:p w14:paraId="26D0853D" w14:textId="63F6FE91" w:rsidR="4DC9F1B3" w:rsidRDefault="4DC9F1B3" w:rsidP="7B86774A">
            <w:pPr>
              <w:jc w:val="center"/>
              <w:cnfStyle w:val="000000000000" w:firstRow="0" w:lastRow="0" w:firstColumn="0" w:lastColumn="0" w:oddVBand="0" w:evenVBand="0" w:oddHBand="0" w:evenHBand="0" w:firstRowFirstColumn="0" w:firstRowLastColumn="0" w:lastRowFirstColumn="0" w:lastRowLastColumn="0"/>
            </w:pPr>
            <w:r>
              <w:t>Human Resources Department</w:t>
            </w:r>
          </w:p>
        </w:tc>
        <w:tc>
          <w:tcPr>
            <w:tcW w:w="3120" w:type="dxa"/>
          </w:tcPr>
          <w:p w14:paraId="2D9D5116" w14:textId="1F607A8F" w:rsidR="4C21094F" w:rsidRDefault="4C21094F" w:rsidP="6168805B">
            <w:pPr>
              <w:jc w:val="center"/>
              <w:cnfStyle w:val="000000000000" w:firstRow="0" w:lastRow="0" w:firstColumn="0" w:lastColumn="0" w:oddVBand="0" w:evenVBand="0" w:oddHBand="0" w:evenHBand="0" w:firstRowFirstColumn="0" w:firstRowLastColumn="0" w:lastRowFirstColumn="0" w:lastRowLastColumn="0"/>
            </w:pPr>
            <w:r>
              <w:t>In charge of the Human Resources Department. Identified the KPIs, formulas and the equivalent data sources.</w:t>
            </w:r>
          </w:p>
          <w:p w14:paraId="2C7AE94D" w14:textId="18C3B6A7" w:rsidR="4C21094F" w:rsidRDefault="4C21094F" w:rsidP="6168805B">
            <w:pPr>
              <w:jc w:val="center"/>
              <w:cnfStyle w:val="000000000000" w:firstRow="0" w:lastRow="0" w:firstColumn="0" w:lastColumn="0" w:oddVBand="0" w:evenVBand="0" w:oddHBand="0" w:evenHBand="0" w:firstRowFirstColumn="0" w:firstRowLastColumn="0" w:lastRowFirstColumn="0" w:lastRowLastColumn="0"/>
            </w:pPr>
          </w:p>
        </w:tc>
      </w:tr>
    </w:tbl>
    <w:p w14:paraId="2EE4E462" w14:textId="1CAA5575" w:rsidR="007F5669" w:rsidRDefault="007F5669" w:rsidP="19E605A9">
      <w:pPr>
        <w:jc w:val="both"/>
      </w:pPr>
    </w:p>
    <w:p w14:paraId="54F6E654" w14:textId="77777777" w:rsidR="007F5669" w:rsidRDefault="007F5669" w:rsidP="00A001AE">
      <w:pPr>
        <w:ind w:firstLine="720"/>
        <w:jc w:val="both"/>
      </w:pPr>
    </w:p>
    <w:tbl>
      <w:tblPr>
        <w:tblStyle w:val="GridTable4-Accent6"/>
        <w:tblW w:w="9360" w:type="dxa"/>
        <w:jc w:val="center"/>
        <w:tblLayout w:type="fixed"/>
        <w:tblLook w:val="06A0" w:firstRow="1" w:lastRow="0" w:firstColumn="1" w:lastColumn="0" w:noHBand="1" w:noVBand="1"/>
      </w:tblPr>
      <w:tblGrid>
        <w:gridCol w:w="4680"/>
        <w:gridCol w:w="4680"/>
      </w:tblGrid>
      <w:tr w:rsidR="6168805B" w14:paraId="5DBC7E6E" w14:textId="77777777" w:rsidTr="0044227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680" w:type="dxa"/>
          </w:tcPr>
          <w:p w14:paraId="316870C9" w14:textId="10D7F559" w:rsidR="12422D50" w:rsidRDefault="00A001AE" w:rsidP="6168805B">
            <w:pPr>
              <w:jc w:val="center"/>
            </w:pPr>
            <w:r>
              <w:br w:type="page"/>
            </w:r>
            <w:r w:rsidR="0044227E">
              <w:t>A</w:t>
            </w:r>
            <w:r w:rsidR="12422D50">
              <w:t>ctivit</w:t>
            </w:r>
            <w:r w:rsidR="0044227E">
              <w:t>ies</w:t>
            </w:r>
          </w:p>
        </w:tc>
        <w:tc>
          <w:tcPr>
            <w:tcW w:w="4680" w:type="dxa"/>
          </w:tcPr>
          <w:p w14:paraId="4069CCEA" w14:textId="1B64304C" w:rsidR="12422D50" w:rsidRDefault="12422D50" w:rsidP="6168805B">
            <w:pPr>
              <w:jc w:val="center"/>
              <w:cnfStyle w:val="100000000000" w:firstRow="1" w:lastRow="0" w:firstColumn="0" w:lastColumn="0" w:oddVBand="0" w:evenVBand="0" w:oddHBand="0" w:evenHBand="0" w:firstRowFirstColumn="0" w:firstRowLastColumn="0" w:lastRowFirstColumn="0" w:lastRowLastColumn="0"/>
            </w:pPr>
            <w:r>
              <w:t>Date</w:t>
            </w:r>
          </w:p>
        </w:tc>
      </w:tr>
      <w:tr w:rsidR="6168805B" w14:paraId="6F7404B3" w14:textId="77777777" w:rsidTr="0044227E">
        <w:trPr>
          <w:trHeight w:val="300"/>
          <w:jc w:val="center"/>
        </w:trPr>
        <w:tc>
          <w:tcPr>
            <w:cnfStyle w:val="001000000000" w:firstRow="0" w:lastRow="0" w:firstColumn="1" w:lastColumn="0" w:oddVBand="0" w:evenVBand="0" w:oddHBand="0" w:evenHBand="0" w:firstRowFirstColumn="0" w:firstRowLastColumn="0" w:lastRowFirstColumn="0" w:lastRowLastColumn="0"/>
            <w:tcW w:w="4680" w:type="dxa"/>
          </w:tcPr>
          <w:p w14:paraId="381259E7" w14:textId="31D96F90" w:rsidR="09C7E8E2" w:rsidRDefault="09C7E8E2" w:rsidP="6168805B">
            <w:r>
              <w:t>Kick off meeting to determine the industry and company.</w:t>
            </w:r>
          </w:p>
        </w:tc>
        <w:tc>
          <w:tcPr>
            <w:tcW w:w="4680" w:type="dxa"/>
          </w:tcPr>
          <w:p w14:paraId="256C1AB1" w14:textId="06CCE92F" w:rsidR="09C7E8E2" w:rsidRDefault="09C7E8E2" w:rsidP="6168805B">
            <w:pPr>
              <w:jc w:val="center"/>
              <w:cnfStyle w:val="000000000000" w:firstRow="0" w:lastRow="0" w:firstColumn="0" w:lastColumn="0" w:oddVBand="0" w:evenVBand="0" w:oddHBand="0" w:evenHBand="0" w:firstRowFirstColumn="0" w:firstRowLastColumn="0" w:lastRowFirstColumn="0" w:lastRowLastColumn="0"/>
            </w:pPr>
            <w:r>
              <w:t>June 1, 2023</w:t>
            </w:r>
          </w:p>
        </w:tc>
      </w:tr>
      <w:tr w:rsidR="6168805B" w14:paraId="4D6791B2" w14:textId="77777777" w:rsidTr="0044227E">
        <w:trPr>
          <w:trHeight w:val="300"/>
          <w:jc w:val="center"/>
        </w:trPr>
        <w:tc>
          <w:tcPr>
            <w:cnfStyle w:val="001000000000" w:firstRow="0" w:lastRow="0" w:firstColumn="1" w:lastColumn="0" w:oddVBand="0" w:evenVBand="0" w:oddHBand="0" w:evenHBand="0" w:firstRowFirstColumn="0" w:firstRowLastColumn="0" w:lastRowFirstColumn="0" w:lastRowLastColumn="0"/>
            <w:tcW w:w="4680" w:type="dxa"/>
          </w:tcPr>
          <w:p w14:paraId="543A2E17" w14:textId="59D483D6" w:rsidR="09C7E8E2" w:rsidRDefault="09C7E8E2" w:rsidP="6168805B">
            <w:r>
              <w:t>30</w:t>
            </w:r>
            <w:r w:rsidR="7F994817">
              <w:t>-</w:t>
            </w:r>
            <w:r>
              <w:t>minute meeting to finalize the departm</w:t>
            </w:r>
            <w:r w:rsidR="6993D8E0">
              <w:t>ents and assigned the roles.</w:t>
            </w:r>
          </w:p>
        </w:tc>
        <w:tc>
          <w:tcPr>
            <w:tcW w:w="4680" w:type="dxa"/>
          </w:tcPr>
          <w:p w14:paraId="62552573" w14:textId="1C3E11FA" w:rsidR="6993D8E0" w:rsidRDefault="6993D8E0" w:rsidP="6168805B">
            <w:pPr>
              <w:jc w:val="center"/>
              <w:cnfStyle w:val="000000000000" w:firstRow="0" w:lastRow="0" w:firstColumn="0" w:lastColumn="0" w:oddVBand="0" w:evenVBand="0" w:oddHBand="0" w:evenHBand="0" w:firstRowFirstColumn="0" w:firstRowLastColumn="0" w:lastRowFirstColumn="0" w:lastRowLastColumn="0"/>
            </w:pPr>
            <w:r>
              <w:t>June 2, 2023</w:t>
            </w:r>
          </w:p>
        </w:tc>
      </w:tr>
      <w:tr w:rsidR="6168805B" w14:paraId="20C9BBC5" w14:textId="77777777" w:rsidTr="0044227E">
        <w:trPr>
          <w:trHeight w:val="300"/>
          <w:jc w:val="center"/>
        </w:trPr>
        <w:tc>
          <w:tcPr>
            <w:cnfStyle w:val="001000000000" w:firstRow="0" w:lastRow="0" w:firstColumn="1" w:lastColumn="0" w:oddVBand="0" w:evenVBand="0" w:oddHBand="0" w:evenHBand="0" w:firstRowFirstColumn="0" w:firstRowLastColumn="0" w:lastRowFirstColumn="0" w:lastRowLastColumn="0"/>
            <w:tcW w:w="4680" w:type="dxa"/>
          </w:tcPr>
          <w:p w14:paraId="0F57D855" w14:textId="232A85DB" w:rsidR="6993D8E0" w:rsidRDefault="6993D8E0" w:rsidP="6168805B">
            <w:r>
              <w:t>Finalize the project proposal.</w:t>
            </w:r>
          </w:p>
        </w:tc>
        <w:tc>
          <w:tcPr>
            <w:tcW w:w="4680" w:type="dxa"/>
          </w:tcPr>
          <w:p w14:paraId="5026952B" w14:textId="091635C2" w:rsidR="6993D8E0" w:rsidRDefault="6993D8E0" w:rsidP="6168805B">
            <w:pPr>
              <w:jc w:val="center"/>
              <w:cnfStyle w:val="000000000000" w:firstRow="0" w:lastRow="0" w:firstColumn="0" w:lastColumn="0" w:oddVBand="0" w:evenVBand="0" w:oddHBand="0" w:evenHBand="0" w:firstRowFirstColumn="0" w:firstRowLastColumn="0" w:lastRowFirstColumn="0" w:lastRowLastColumn="0"/>
            </w:pPr>
            <w:r>
              <w:t>June 7, 2023</w:t>
            </w:r>
          </w:p>
        </w:tc>
      </w:tr>
    </w:tbl>
    <w:p w14:paraId="1B73A1E8" w14:textId="5720B212" w:rsidR="00A001AE" w:rsidRPr="00B95037" w:rsidRDefault="00A001AE" w:rsidP="00A001AE">
      <w:pPr>
        <w:pStyle w:val="Heading1"/>
        <w:rPr>
          <w:lang w:val="fr-FR"/>
        </w:rPr>
      </w:pPr>
      <w:bookmarkStart w:id="15" w:name="_Toc137131773"/>
      <w:r w:rsidRPr="4BE6C223">
        <w:rPr>
          <w:lang w:val="fr-FR"/>
        </w:rPr>
        <w:lastRenderedPageBreak/>
        <w:t>Bibliography</w:t>
      </w:r>
      <w:bookmarkEnd w:id="15"/>
    </w:p>
    <w:p w14:paraId="1DADFB65" w14:textId="6BBF145C" w:rsidR="00A93ECC" w:rsidRPr="00B95037" w:rsidRDefault="00A93ECC" w:rsidP="00A001AE">
      <w:pPr>
        <w:jc w:val="both"/>
        <w:rPr>
          <w:lang w:val="fr-FR"/>
        </w:rPr>
      </w:pPr>
      <w:r w:rsidRPr="00B95037">
        <w:rPr>
          <w:lang w:val="fr-FR"/>
        </w:rPr>
        <w:t xml:space="preserve">[1]. </w:t>
      </w:r>
      <w:hyperlink r:id="rId15" w:history="1">
        <w:r w:rsidRPr="00B95037">
          <w:rPr>
            <w:rStyle w:val="Hyperlink"/>
            <w:lang w:val="fr-FR"/>
          </w:rPr>
          <w:t>https://www.studysmarter.co.uk/explanations/marketing/marketing-management/marketing-department/</w:t>
        </w:r>
      </w:hyperlink>
    </w:p>
    <w:p w14:paraId="00CE8A05" w14:textId="77453D6E" w:rsidR="00A93ECC" w:rsidRPr="00B95037" w:rsidRDefault="00A93ECC" w:rsidP="00A001AE">
      <w:pPr>
        <w:jc w:val="both"/>
        <w:rPr>
          <w:lang w:val="fr-FR"/>
        </w:rPr>
      </w:pPr>
      <w:r w:rsidRPr="4BE6C223">
        <w:rPr>
          <w:lang w:val="fr-FR"/>
        </w:rPr>
        <w:t>[2</w:t>
      </w:r>
      <w:bookmarkStart w:id="16" w:name="_Int_lDHTPuZN"/>
      <w:proofErr w:type="gramStart"/>
      <w:r w:rsidRPr="4BE6C223">
        <w:rPr>
          <w:lang w:val="fr-FR"/>
        </w:rPr>
        <w:t>].https://www.thehartford.com/business-insurance/strategy/creating-marketing-department/role</w:t>
      </w:r>
      <w:bookmarkEnd w:id="16"/>
      <w:proofErr w:type="gramEnd"/>
    </w:p>
    <w:p w14:paraId="562E2E56" w14:textId="18049D72" w:rsidR="4F67DF98" w:rsidRDefault="4F67DF98" w:rsidP="4BE6C223">
      <w:pPr>
        <w:jc w:val="both"/>
        <w:rPr>
          <w:lang w:val="fr-FR"/>
        </w:rPr>
      </w:pPr>
      <w:r w:rsidRPr="4BE6C223">
        <w:rPr>
          <w:color w:val="000000" w:themeColor="text1"/>
        </w:rPr>
        <w:t>[3] https://www.aboveavalon.com/notes/2021/3/10/the-future-of-apple-retail.</w:t>
      </w:r>
    </w:p>
    <w:p w14:paraId="44FFBE3E" w14:textId="0C468028" w:rsidR="4BE6C223" w:rsidRDefault="4BE6C223" w:rsidP="4BE6C223">
      <w:pPr>
        <w:jc w:val="both"/>
        <w:rPr>
          <w:lang w:val="fr-FR"/>
        </w:rPr>
      </w:pPr>
    </w:p>
    <w:p w14:paraId="13E1CB11" w14:textId="77777777" w:rsidR="00A93ECC" w:rsidRPr="00B95037" w:rsidRDefault="00A93ECC" w:rsidP="00A001AE">
      <w:pPr>
        <w:jc w:val="both"/>
        <w:rPr>
          <w:lang w:val="fr-FR"/>
        </w:rPr>
      </w:pPr>
    </w:p>
    <w:p w14:paraId="67A11A65" w14:textId="2FA22FA2" w:rsidR="00A001AE" w:rsidRPr="00B95037" w:rsidRDefault="00A001AE" w:rsidP="00BA726E">
      <w:pPr>
        <w:jc w:val="both"/>
        <w:rPr>
          <w:lang w:val="fr-FR"/>
        </w:rPr>
      </w:pPr>
    </w:p>
    <w:p w14:paraId="3290F6B0" w14:textId="77777777" w:rsidR="005E25B0" w:rsidRPr="00B95037" w:rsidRDefault="005E25B0" w:rsidP="00BA726E">
      <w:pPr>
        <w:jc w:val="both"/>
        <w:rPr>
          <w:lang w:val="fr-FR"/>
        </w:rPr>
      </w:pPr>
    </w:p>
    <w:p w14:paraId="0BA63D9E" w14:textId="77777777" w:rsidR="005E25B0" w:rsidRPr="00B95037" w:rsidRDefault="005E25B0" w:rsidP="00BA726E">
      <w:pPr>
        <w:jc w:val="both"/>
        <w:rPr>
          <w:lang w:val="fr-FR"/>
        </w:rPr>
      </w:pPr>
    </w:p>
    <w:p w14:paraId="43C94A4D" w14:textId="77777777" w:rsidR="005E25B0" w:rsidRPr="00B95037" w:rsidRDefault="005E25B0" w:rsidP="00BA726E">
      <w:pPr>
        <w:jc w:val="both"/>
        <w:rPr>
          <w:lang w:val="fr-FR"/>
        </w:rPr>
      </w:pPr>
    </w:p>
    <w:p w14:paraId="1E04FB9D" w14:textId="77777777" w:rsidR="005E25B0" w:rsidRPr="00B95037" w:rsidRDefault="005E25B0" w:rsidP="00BA726E">
      <w:pPr>
        <w:jc w:val="both"/>
        <w:rPr>
          <w:lang w:val="fr-FR"/>
        </w:rPr>
      </w:pPr>
    </w:p>
    <w:p w14:paraId="5F1A35DC" w14:textId="77777777" w:rsidR="005E25B0" w:rsidRPr="00B95037" w:rsidRDefault="005E25B0" w:rsidP="00BA726E">
      <w:pPr>
        <w:jc w:val="both"/>
        <w:rPr>
          <w:lang w:val="fr-FR"/>
        </w:rPr>
      </w:pPr>
    </w:p>
    <w:p w14:paraId="59EAF918" w14:textId="77777777" w:rsidR="005E25B0" w:rsidRPr="00B95037" w:rsidRDefault="005E25B0" w:rsidP="00BA726E">
      <w:pPr>
        <w:jc w:val="both"/>
        <w:rPr>
          <w:lang w:val="fr-FR"/>
        </w:rPr>
      </w:pPr>
    </w:p>
    <w:p w14:paraId="3C965C65" w14:textId="77777777" w:rsidR="005E25B0" w:rsidRPr="00B95037" w:rsidRDefault="005E25B0" w:rsidP="00BA726E">
      <w:pPr>
        <w:jc w:val="both"/>
        <w:rPr>
          <w:lang w:val="fr-FR"/>
        </w:rPr>
      </w:pPr>
    </w:p>
    <w:p w14:paraId="54AAEFB2" w14:textId="77777777" w:rsidR="005E25B0" w:rsidRPr="00B95037" w:rsidRDefault="005E25B0" w:rsidP="00BA726E">
      <w:pPr>
        <w:jc w:val="both"/>
        <w:rPr>
          <w:lang w:val="fr-FR"/>
        </w:rPr>
      </w:pPr>
    </w:p>
    <w:p w14:paraId="5721D7D7" w14:textId="77777777" w:rsidR="005E25B0" w:rsidRPr="00B95037" w:rsidRDefault="005E25B0" w:rsidP="00BA726E">
      <w:pPr>
        <w:jc w:val="both"/>
        <w:rPr>
          <w:lang w:val="fr-FR"/>
        </w:rPr>
      </w:pPr>
    </w:p>
    <w:p w14:paraId="7B573B14" w14:textId="77777777" w:rsidR="005E25B0" w:rsidRPr="00B95037" w:rsidRDefault="005E25B0" w:rsidP="00BA726E">
      <w:pPr>
        <w:jc w:val="both"/>
        <w:rPr>
          <w:lang w:val="fr-FR"/>
        </w:rPr>
      </w:pPr>
    </w:p>
    <w:p w14:paraId="1489AFB0" w14:textId="77777777" w:rsidR="005E25B0" w:rsidRPr="00B95037" w:rsidRDefault="005E25B0" w:rsidP="00BA726E">
      <w:pPr>
        <w:jc w:val="both"/>
        <w:rPr>
          <w:lang w:val="fr-FR"/>
        </w:rPr>
      </w:pPr>
    </w:p>
    <w:p w14:paraId="1B852CA8" w14:textId="77777777" w:rsidR="005E25B0" w:rsidRPr="00B95037" w:rsidRDefault="005E25B0" w:rsidP="00BA726E">
      <w:pPr>
        <w:jc w:val="both"/>
        <w:rPr>
          <w:lang w:val="fr-FR"/>
        </w:rPr>
      </w:pPr>
    </w:p>
    <w:p w14:paraId="5C24F6BF" w14:textId="77777777" w:rsidR="005E25B0" w:rsidRPr="00B95037" w:rsidRDefault="005E25B0" w:rsidP="00BA726E">
      <w:pPr>
        <w:jc w:val="both"/>
        <w:rPr>
          <w:lang w:val="fr-FR"/>
        </w:rPr>
      </w:pPr>
    </w:p>
    <w:p w14:paraId="50579FDE" w14:textId="77777777" w:rsidR="005E25B0" w:rsidRPr="00B95037" w:rsidRDefault="005E25B0" w:rsidP="00BA726E">
      <w:pPr>
        <w:jc w:val="both"/>
        <w:rPr>
          <w:lang w:val="fr-FR"/>
        </w:rPr>
      </w:pPr>
    </w:p>
    <w:p w14:paraId="3A831E93" w14:textId="77777777" w:rsidR="005E25B0" w:rsidRPr="00B95037" w:rsidRDefault="005E25B0" w:rsidP="00BA726E">
      <w:pPr>
        <w:jc w:val="both"/>
        <w:rPr>
          <w:lang w:val="fr-FR"/>
        </w:rPr>
      </w:pPr>
    </w:p>
    <w:p w14:paraId="40F62D17" w14:textId="77777777" w:rsidR="005E25B0" w:rsidRPr="00B95037" w:rsidRDefault="005E25B0" w:rsidP="00BA726E">
      <w:pPr>
        <w:jc w:val="both"/>
        <w:rPr>
          <w:lang w:val="fr-FR"/>
        </w:rPr>
      </w:pPr>
    </w:p>
    <w:p w14:paraId="2BB3C467" w14:textId="77777777" w:rsidR="005E25B0" w:rsidRPr="00B95037" w:rsidRDefault="005E25B0" w:rsidP="00BA726E">
      <w:pPr>
        <w:jc w:val="both"/>
        <w:rPr>
          <w:lang w:val="fr-FR"/>
        </w:rPr>
      </w:pPr>
    </w:p>
    <w:p w14:paraId="68575DD0" w14:textId="77777777" w:rsidR="005E25B0" w:rsidRPr="00B95037" w:rsidRDefault="005E25B0" w:rsidP="00BA726E">
      <w:pPr>
        <w:jc w:val="both"/>
        <w:rPr>
          <w:lang w:val="fr-FR"/>
        </w:rPr>
      </w:pPr>
    </w:p>
    <w:p w14:paraId="5723BD05" w14:textId="77777777" w:rsidR="005E25B0" w:rsidRPr="00B95037" w:rsidRDefault="005E25B0" w:rsidP="00BA726E">
      <w:pPr>
        <w:jc w:val="both"/>
        <w:rPr>
          <w:lang w:val="fr-FR"/>
        </w:rPr>
      </w:pPr>
    </w:p>
    <w:p w14:paraId="48C04686" w14:textId="77777777" w:rsidR="005E25B0" w:rsidRPr="00B95037" w:rsidRDefault="005E25B0" w:rsidP="00BA726E">
      <w:pPr>
        <w:jc w:val="both"/>
        <w:rPr>
          <w:lang w:val="fr-FR"/>
        </w:rPr>
      </w:pPr>
    </w:p>
    <w:p w14:paraId="27D6578E" w14:textId="77777777" w:rsidR="005E25B0" w:rsidRPr="00B95037" w:rsidRDefault="005E25B0" w:rsidP="00BA726E">
      <w:pPr>
        <w:jc w:val="both"/>
        <w:rPr>
          <w:lang w:val="fr-FR"/>
        </w:rPr>
      </w:pPr>
    </w:p>
    <w:p w14:paraId="7605723B" w14:textId="77777777" w:rsidR="005E25B0" w:rsidRPr="00B95037" w:rsidRDefault="005E25B0" w:rsidP="00BA726E">
      <w:pPr>
        <w:jc w:val="both"/>
        <w:rPr>
          <w:lang w:val="fr-FR"/>
        </w:rPr>
      </w:pPr>
    </w:p>
    <w:p w14:paraId="6E2C936C" w14:textId="77777777" w:rsidR="005E25B0" w:rsidRPr="00B95037" w:rsidRDefault="005E25B0" w:rsidP="00BA726E">
      <w:pPr>
        <w:jc w:val="both"/>
        <w:rPr>
          <w:lang w:val="fr-FR"/>
        </w:rPr>
      </w:pPr>
    </w:p>
    <w:p w14:paraId="60ADF30E" w14:textId="77777777" w:rsidR="005E25B0" w:rsidRPr="00B95037" w:rsidRDefault="005E25B0" w:rsidP="00BA726E">
      <w:pPr>
        <w:jc w:val="both"/>
        <w:rPr>
          <w:lang w:val="fr-FR"/>
        </w:rPr>
      </w:pPr>
    </w:p>
    <w:p w14:paraId="4CE0841A" w14:textId="77777777" w:rsidR="005E25B0" w:rsidRPr="00B95037" w:rsidRDefault="005E25B0" w:rsidP="00BA726E">
      <w:pPr>
        <w:jc w:val="both"/>
        <w:rPr>
          <w:lang w:val="fr-FR"/>
        </w:rPr>
      </w:pPr>
    </w:p>
    <w:p w14:paraId="058231DC" w14:textId="77777777" w:rsidR="005E25B0" w:rsidRPr="00B95037" w:rsidRDefault="005E25B0" w:rsidP="00BA726E">
      <w:pPr>
        <w:jc w:val="both"/>
        <w:rPr>
          <w:lang w:val="fr-FR"/>
        </w:rPr>
      </w:pPr>
    </w:p>
    <w:p w14:paraId="438BC671" w14:textId="77777777" w:rsidR="005E25B0" w:rsidRPr="00B95037" w:rsidRDefault="005E25B0" w:rsidP="00BA726E">
      <w:pPr>
        <w:jc w:val="both"/>
        <w:rPr>
          <w:lang w:val="fr-FR"/>
        </w:rPr>
      </w:pPr>
    </w:p>
    <w:p w14:paraId="5360E8BA" w14:textId="77777777" w:rsidR="005E25B0" w:rsidRPr="00B95037" w:rsidRDefault="005E25B0" w:rsidP="00BA726E">
      <w:pPr>
        <w:jc w:val="both"/>
        <w:rPr>
          <w:lang w:val="fr-FR"/>
        </w:rPr>
      </w:pPr>
    </w:p>
    <w:p w14:paraId="1D9C77C0" w14:textId="77777777" w:rsidR="005E25B0" w:rsidRPr="00B95037" w:rsidRDefault="005E25B0" w:rsidP="00BA726E">
      <w:pPr>
        <w:jc w:val="both"/>
        <w:rPr>
          <w:lang w:val="fr-FR"/>
        </w:rPr>
      </w:pPr>
    </w:p>
    <w:p w14:paraId="3203F660" w14:textId="77777777" w:rsidR="005E25B0" w:rsidRPr="00B95037" w:rsidRDefault="005E25B0" w:rsidP="00BA726E">
      <w:pPr>
        <w:jc w:val="both"/>
        <w:rPr>
          <w:lang w:val="fr-FR"/>
        </w:rPr>
      </w:pPr>
    </w:p>
    <w:p w14:paraId="399B3C91" w14:textId="77777777" w:rsidR="005E25B0" w:rsidRPr="00B95037" w:rsidRDefault="005E25B0" w:rsidP="00BA726E">
      <w:pPr>
        <w:jc w:val="both"/>
        <w:rPr>
          <w:lang w:val="fr-FR"/>
        </w:rPr>
      </w:pPr>
    </w:p>
    <w:p w14:paraId="349125B6" w14:textId="77777777" w:rsidR="005E25B0" w:rsidRPr="00B95037" w:rsidRDefault="005E25B0" w:rsidP="00BA726E">
      <w:pPr>
        <w:jc w:val="both"/>
        <w:rPr>
          <w:lang w:val="fr-FR"/>
        </w:rPr>
      </w:pPr>
    </w:p>
    <w:p w14:paraId="73757D67" w14:textId="77777777" w:rsidR="005E25B0" w:rsidRPr="00B95037" w:rsidRDefault="005E25B0" w:rsidP="00BA726E">
      <w:pPr>
        <w:jc w:val="both"/>
        <w:rPr>
          <w:lang w:val="fr-FR"/>
        </w:rPr>
      </w:pPr>
    </w:p>
    <w:p w14:paraId="51957EE0" w14:textId="77777777" w:rsidR="005E25B0" w:rsidRPr="00B95037" w:rsidRDefault="005E25B0" w:rsidP="00BA726E">
      <w:pPr>
        <w:jc w:val="both"/>
        <w:rPr>
          <w:lang w:val="fr-FR"/>
        </w:rPr>
      </w:pPr>
    </w:p>
    <w:p w14:paraId="4C932427" w14:textId="77777777" w:rsidR="005E25B0" w:rsidRPr="00B95037" w:rsidRDefault="005E25B0" w:rsidP="00BA726E">
      <w:pPr>
        <w:jc w:val="both"/>
        <w:rPr>
          <w:lang w:val="fr-FR"/>
        </w:rPr>
      </w:pPr>
    </w:p>
    <w:p w14:paraId="55A0FDEA" w14:textId="77777777" w:rsidR="005E25B0" w:rsidRPr="00B95037" w:rsidRDefault="005E25B0" w:rsidP="00BA726E">
      <w:pPr>
        <w:jc w:val="both"/>
        <w:rPr>
          <w:lang w:val="fr-FR"/>
        </w:rPr>
      </w:pPr>
    </w:p>
    <w:p w14:paraId="7141C059" w14:textId="77777777" w:rsidR="005E25B0" w:rsidRPr="00B95037" w:rsidRDefault="005E25B0" w:rsidP="00BA726E">
      <w:pPr>
        <w:jc w:val="both"/>
        <w:rPr>
          <w:lang w:val="fr-FR"/>
        </w:rPr>
      </w:pPr>
    </w:p>
    <w:p w14:paraId="7C0A3483" w14:textId="10DC5240" w:rsidR="00A001AE" w:rsidRPr="00A3123D" w:rsidRDefault="00A001AE" w:rsidP="00BA726E">
      <w:pPr>
        <w:jc w:val="both"/>
        <w:rPr>
          <w:b/>
          <w:bCs/>
          <w:lang w:val="en-CA"/>
        </w:rPr>
      </w:pPr>
      <w:r>
        <w:rPr>
          <w:b/>
          <w:bCs/>
        </w:rPr>
        <w:t>Academic Integrity</w:t>
      </w:r>
      <w:r w:rsidR="00A3123D">
        <w:rPr>
          <w:b/>
          <w:bCs/>
        </w:rPr>
        <w:tab/>
      </w:r>
    </w:p>
    <w:p w14:paraId="520F4A4C" w14:textId="77777777" w:rsidR="00A001AE" w:rsidRDefault="00A001AE" w:rsidP="00BA726E">
      <w:pPr>
        <w:jc w:val="both"/>
      </w:pPr>
    </w:p>
    <w:p w14:paraId="00000024" w14:textId="125BD920" w:rsidR="00307286" w:rsidRDefault="003D3F45" w:rsidP="00BA726E">
      <w:pPr>
        <w:jc w:val="both"/>
      </w:pPr>
      <w:r>
        <w:t>Academic integrity is expected and required of all Conestoga students. It is a student’s</w:t>
      </w:r>
      <w:r w:rsidR="00BA726E">
        <w:t xml:space="preserve"> </w:t>
      </w:r>
      <w:r>
        <w:t>responsibility to maintain compliance with Conestoga’s Academic Integrity Policy at all times.</w:t>
      </w:r>
    </w:p>
    <w:p w14:paraId="00000025" w14:textId="77777777" w:rsidR="00307286" w:rsidRDefault="00307286" w:rsidP="00BA726E">
      <w:pPr>
        <w:jc w:val="both"/>
      </w:pPr>
    </w:p>
    <w:p w14:paraId="00000026" w14:textId="4CF990CA" w:rsidR="00307286" w:rsidRDefault="003D3F45" w:rsidP="00B14ABF">
      <w:pPr>
        <w:jc w:val="both"/>
      </w:pPr>
      <w:r>
        <w:t xml:space="preserve">All submitted reports are scanned with automated plagiarism detectors in </w:t>
      </w:r>
      <w:proofErr w:type="spellStart"/>
      <w:r>
        <w:t>eConestoga</w:t>
      </w:r>
      <w:proofErr w:type="spellEnd"/>
      <w:r>
        <w:t xml:space="preserve">. This means that any long text cut-paste from online sources will be detected and this could result in academic warnings and offenses being logged on the student’s record. Please read: </w:t>
      </w:r>
      <w:hyperlink r:id="rId16">
        <w:r>
          <w:rPr>
            <w:color w:val="1155CC"/>
            <w:u w:val="single"/>
          </w:rPr>
          <w:t>https://lib.conestogac.on.ca/writing-services/plagiarism-academic-integrity</w:t>
        </w:r>
      </w:hyperlink>
      <w:r>
        <w:t xml:space="preserve"> to use web-content appropriately. </w:t>
      </w:r>
    </w:p>
    <w:p w14:paraId="1D34851A" w14:textId="02E3099F" w:rsidR="00B14ABF" w:rsidRDefault="00B14ABF" w:rsidP="00B14ABF">
      <w:pPr>
        <w:jc w:val="both"/>
      </w:pPr>
    </w:p>
    <w:p w14:paraId="5AF4BDB3" w14:textId="13105C94" w:rsidR="00B14ABF" w:rsidRDefault="00B14ABF" w:rsidP="00B14ABF">
      <w:pPr>
        <w:jc w:val="both"/>
      </w:pPr>
      <w:r>
        <w:t xml:space="preserve">Additionally, there are workshops on citing correctly (and other writing topics) offered by Conestoga Library. </w:t>
      </w:r>
    </w:p>
    <w:p w14:paraId="10713BCD" w14:textId="77972B58" w:rsidR="00B14ABF" w:rsidRDefault="00B14ABF" w:rsidP="00B14ABF">
      <w:pPr>
        <w:jc w:val="both"/>
      </w:pPr>
    </w:p>
    <w:p w14:paraId="7D66CD85" w14:textId="50BDD702" w:rsidR="00B14ABF" w:rsidRDefault="00000000" w:rsidP="00B14ABF">
      <w:pPr>
        <w:jc w:val="both"/>
      </w:pPr>
      <w:hyperlink r:id="rId17" w:history="1">
        <w:r w:rsidR="00B14ABF">
          <w:rPr>
            <w:rStyle w:val="Hyperlink"/>
          </w:rPr>
          <w:t>https://lib.conestogac.on.ca/writing-services/writing-workshops</w:t>
        </w:r>
      </w:hyperlink>
    </w:p>
    <w:p w14:paraId="59E13D77" w14:textId="77777777" w:rsidR="00B14ABF" w:rsidRDefault="00B14ABF" w:rsidP="00B14ABF">
      <w:pPr>
        <w:jc w:val="both"/>
      </w:pPr>
    </w:p>
    <w:p w14:paraId="72358F1C" w14:textId="40A4B646" w:rsidR="00B14ABF" w:rsidRDefault="00000000" w:rsidP="00B14ABF">
      <w:pPr>
        <w:jc w:val="both"/>
      </w:pPr>
      <w:hyperlink r:id="rId18" w:history="1">
        <w:r w:rsidR="00B14ABF">
          <w:rPr>
            <w:rStyle w:val="Hyperlink"/>
          </w:rPr>
          <w:t>https://conestoga.campuslabs.ca/engage/event/152953</w:t>
        </w:r>
      </w:hyperlink>
    </w:p>
    <w:p w14:paraId="09F1787F" w14:textId="791122C2" w:rsidR="00B14ABF" w:rsidRDefault="00000000" w:rsidP="00B14ABF">
      <w:pPr>
        <w:jc w:val="both"/>
      </w:pPr>
      <w:hyperlink r:id="rId19" w:history="1">
        <w:r w:rsidR="00B14ABF">
          <w:rPr>
            <w:rStyle w:val="Hyperlink"/>
          </w:rPr>
          <w:t>https://conestoga.campuslabs.ca/engage/event/152616</w:t>
        </w:r>
      </w:hyperlink>
    </w:p>
    <w:p w14:paraId="00000027" w14:textId="77777777" w:rsidR="00307286" w:rsidRDefault="00307286" w:rsidP="00B14ABF">
      <w:pPr>
        <w:jc w:val="both"/>
      </w:pPr>
    </w:p>
    <w:p w14:paraId="00000028" w14:textId="77777777" w:rsidR="00307286" w:rsidRDefault="003D3F45" w:rsidP="00B14ABF">
      <w:pPr>
        <w:jc w:val="both"/>
      </w:pPr>
      <w:r>
        <w:t>If you have questions, ask!</w:t>
      </w:r>
    </w:p>
    <w:p w14:paraId="00000029" w14:textId="77777777" w:rsidR="00307286" w:rsidRDefault="00307286"/>
    <w:p w14:paraId="0000002B" w14:textId="77777777" w:rsidR="00307286" w:rsidRDefault="003D3F45">
      <w:pPr>
        <w:rPr>
          <w:b/>
        </w:rPr>
      </w:pPr>
      <w:r>
        <w:rPr>
          <w:b/>
        </w:rPr>
        <w:t>Images</w:t>
      </w:r>
    </w:p>
    <w:p w14:paraId="0000002C" w14:textId="77777777" w:rsidR="00307286" w:rsidRDefault="00307286"/>
    <w:p w14:paraId="0000002D" w14:textId="77777777" w:rsidR="00307286" w:rsidRDefault="003D3F45">
      <w:r>
        <w:t>If you are using images from the Internet or from another source:</w:t>
      </w:r>
    </w:p>
    <w:p w14:paraId="0000002E" w14:textId="77777777" w:rsidR="00307286" w:rsidRDefault="00307286" w:rsidP="00B14ABF">
      <w:pPr>
        <w:jc w:val="both"/>
      </w:pPr>
    </w:p>
    <w:p w14:paraId="0000002F" w14:textId="77777777" w:rsidR="00307286" w:rsidRDefault="003D3F45" w:rsidP="00B14ABF">
      <w:pPr>
        <w:numPr>
          <w:ilvl w:val="0"/>
          <w:numId w:val="1"/>
        </w:numPr>
        <w:jc w:val="both"/>
      </w:pPr>
      <w:r>
        <w:t>Do not use images which are proprietary and not available freely for educational use.</w:t>
      </w:r>
    </w:p>
    <w:p w14:paraId="00000030" w14:textId="77777777" w:rsidR="00307286" w:rsidRDefault="003D3F45" w:rsidP="00B14ABF">
      <w:pPr>
        <w:numPr>
          <w:ilvl w:val="0"/>
          <w:numId w:val="1"/>
        </w:numPr>
        <w:jc w:val="both"/>
      </w:pPr>
      <w:r>
        <w:t>Any image taken from the Internet needs to be accompanied by the URL of the source.</w:t>
      </w:r>
    </w:p>
    <w:p w14:paraId="00000031" w14:textId="6D87E1FF" w:rsidR="00307286" w:rsidRDefault="003D3F45" w:rsidP="00B14ABF">
      <w:pPr>
        <w:numPr>
          <w:ilvl w:val="0"/>
          <w:numId w:val="1"/>
        </w:numPr>
        <w:jc w:val="both"/>
      </w:pPr>
      <w:r>
        <w:t>If you have questions, please ask your instructor and contact the Conestoga library for copyright-related queries.</w:t>
      </w:r>
    </w:p>
    <w:p w14:paraId="57530E02" w14:textId="468F85BC" w:rsidR="00B14ABF" w:rsidRPr="001F06DC" w:rsidRDefault="00B14ABF" w:rsidP="00B14ABF">
      <w:pPr>
        <w:numPr>
          <w:ilvl w:val="0"/>
          <w:numId w:val="1"/>
        </w:numPr>
        <w:jc w:val="both"/>
        <w:rPr>
          <w:rStyle w:val="Hyperlink"/>
          <w:color w:val="auto"/>
          <w:u w:val="none"/>
        </w:rPr>
      </w:pPr>
      <w:r>
        <w:t xml:space="preserve">Conestoga’s Library offers images available for use.  Where possible, please use these. </w:t>
      </w:r>
      <w:hyperlink r:id="rId20" w:history="1">
        <w:r w:rsidRPr="00367378">
          <w:rPr>
            <w:rStyle w:val="Hyperlink"/>
          </w:rPr>
          <w:t>https://lib.conestogac.on.ca/images/search</w:t>
        </w:r>
      </w:hyperlink>
    </w:p>
    <w:p w14:paraId="0B0A5C4F" w14:textId="27840277" w:rsidR="001F06DC" w:rsidRDefault="001F06DC" w:rsidP="001F06DC">
      <w:pPr>
        <w:jc w:val="both"/>
        <w:rPr>
          <w:rStyle w:val="Hyperlink"/>
        </w:rPr>
      </w:pPr>
    </w:p>
    <w:sectPr w:rsidR="001F06DC" w:rsidSect="005B3748">
      <w:headerReference w:type="default"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132C2" w14:textId="77777777" w:rsidR="00D7393B" w:rsidRDefault="00D7393B">
      <w:pPr>
        <w:spacing w:line="240" w:lineRule="auto"/>
      </w:pPr>
      <w:r>
        <w:separator/>
      </w:r>
    </w:p>
  </w:endnote>
  <w:endnote w:type="continuationSeparator" w:id="0">
    <w:p w14:paraId="7F468EAE" w14:textId="77777777" w:rsidR="00D7393B" w:rsidRDefault="00D7393B">
      <w:pPr>
        <w:spacing w:line="240" w:lineRule="auto"/>
      </w:pPr>
      <w:r>
        <w:continuationSeparator/>
      </w:r>
    </w:p>
  </w:endnote>
  <w:endnote w:type="continuationNotice" w:id="1">
    <w:p w14:paraId="3D4AAE99" w14:textId="77777777" w:rsidR="00D7393B" w:rsidRDefault="00D7393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4E1122CE" w:rsidR="00307286" w:rsidRDefault="003D3F45">
    <w:pPr>
      <w:jc w:val="right"/>
    </w:pPr>
    <w:r>
      <w:fldChar w:fldCharType="begin"/>
    </w:r>
    <w:r>
      <w:instrText>PAGE</w:instrText>
    </w:r>
    <w:r>
      <w:fldChar w:fldCharType="separate"/>
    </w:r>
    <w:r w:rsidR="00FD478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A473B" w14:textId="77777777" w:rsidR="00D7393B" w:rsidRDefault="00D7393B">
      <w:pPr>
        <w:spacing w:line="240" w:lineRule="auto"/>
      </w:pPr>
      <w:r>
        <w:separator/>
      </w:r>
    </w:p>
  </w:footnote>
  <w:footnote w:type="continuationSeparator" w:id="0">
    <w:p w14:paraId="68F70618" w14:textId="77777777" w:rsidR="00D7393B" w:rsidRDefault="00D7393B">
      <w:pPr>
        <w:spacing w:line="240" w:lineRule="auto"/>
      </w:pPr>
      <w:r>
        <w:continuationSeparator/>
      </w:r>
    </w:p>
  </w:footnote>
  <w:footnote w:type="continuationNotice" w:id="1">
    <w:p w14:paraId="2518B7BC" w14:textId="77777777" w:rsidR="00D7393B" w:rsidRDefault="00D7393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EB03395" w14:paraId="172C0732" w14:textId="77777777" w:rsidTr="5EB03395">
      <w:trPr>
        <w:trHeight w:val="300"/>
      </w:trPr>
      <w:tc>
        <w:tcPr>
          <w:tcW w:w="3120" w:type="dxa"/>
        </w:tcPr>
        <w:p w14:paraId="12986678" w14:textId="54F768A2" w:rsidR="5EB03395" w:rsidRDefault="5EB03395" w:rsidP="5EB03395">
          <w:pPr>
            <w:pStyle w:val="Header"/>
            <w:ind w:left="-115"/>
          </w:pPr>
        </w:p>
      </w:tc>
      <w:tc>
        <w:tcPr>
          <w:tcW w:w="3120" w:type="dxa"/>
        </w:tcPr>
        <w:p w14:paraId="4B55C756" w14:textId="7025BA1F" w:rsidR="5EB03395" w:rsidRDefault="5EB03395" w:rsidP="5EB03395">
          <w:pPr>
            <w:pStyle w:val="Header"/>
            <w:jc w:val="center"/>
          </w:pPr>
        </w:p>
      </w:tc>
      <w:tc>
        <w:tcPr>
          <w:tcW w:w="3120" w:type="dxa"/>
        </w:tcPr>
        <w:p w14:paraId="7A20F2D8" w14:textId="7FB2CFC7" w:rsidR="5EB03395" w:rsidRDefault="5EB03395" w:rsidP="5EB03395">
          <w:pPr>
            <w:pStyle w:val="Header"/>
            <w:ind w:right="-115"/>
            <w:jc w:val="right"/>
          </w:pPr>
        </w:p>
      </w:tc>
    </w:tr>
  </w:tbl>
  <w:p w14:paraId="2BA11738" w14:textId="73326521" w:rsidR="00BE13AE" w:rsidRDefault="00BE13AE">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lDHTPuZN" int2:invalidationBookmarkName="" int2:hashCode="hu81qG/PppTboL" int2:id="YZ5b73R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2378"/>
    <w:multiLevelType w:val="multilevel"/>
    <w:tmpl w:val="F4EED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9B7461"/>
    <w:multiLevelType w:val="hybridMultilevel"/>
    <w:tmpl w:val="EBBC45E4"/>
    <w:lvl w:ilvl="0" w:tplc="BC3857BA">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1A10E02"/>
    <w:multiLevelType w:val="hybridMultilevel"/>
    <w:tmpl w:val="66BE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E6C9F"/>
    <w:multiLevelType w:val="hybridMultilevel"/>
    <w:tmpl w:val="FA9AA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475AE"/>
    <w:multiLevelType w:val="hybridMultilevel"/>
    <w:tmpl w:val="FFFFFFFF"/>
    <w:lvl w:ilvl="0" w:tplc="E4D6935E">
      <w:start w:val="3"/>
      <w:numFmt w:val="decimal"/>
      <w:lvlText w:val="%1."/>
      <w:lvlJc w:val="left"/>
      <w:pPr>
        <w:ind w:left="720" w:hanging="360"/>
      </w:pPr>
      <w:rPr>
        <w:rFonts w:ascii="Calibri" w:hAnsi="Calibri" w:hint="default"/>
      </w:rPr>
    </w:lvl>
    <w:lvl w:ilvl="1" w:tplc="F6CA4064">
      <w:start w:val="1"/>
      <w:numFmt w:val="lowerLetter"/>
      <w:lvlText w:val="%2."/>
      <w:lvlJc w:val="left"/>
      <w:pPr>
        <w:ind w:left="1440" w:hanging="360"/>
      </w:pPr>
    </w:lvl>
    <w:lvl w:ilvl="2" w:tplc="B136D56A">
      <w:start w:val="1"/>
      <w:numFmt w:val="lowerRoman"/>
      <w:lvlText w:val="%3."/>
      <w:lvlJc w:val="right"/>
      <w:pPr>
        <w:ind w:left="2160" w:hanging="180"/>
      </w:pPr>
    </w:lvl>
    <w:lvl w:ilvl="3" w:tplc="FB9065B4">
      <w:start w:val="1"/>
      <w:numFmt w:val="decimal"/>
      <w:lvlText w:val="%4."/>
      <w:lvlJc w:val="left"/>
      <w:pPr>
        <w:ind w:left="2880" w:hanging="360"/>
      </w:pPr>
    </w:lvl>
    <w:lvl w:ilvl="4" w:tplc="3E243CCE">
      <w:start w:val="1"/>
      <w:numFmt w:val="lowerLetter"/>
      <w:lvlText w:val="%5."/>
      <w:lvlJc w:val="left"/>
      <w:pPr>
        <w:ind w:left="3600" w:hanging="360"/>
      </w:pPr>
    </w:lvl>
    <w:lvl w:ilvl="5" w:tplc="0630AB0C">
      <w:start w:val="1"/>
      <w:numFmt w:val="lowerRoman"/>
      <w:lvlText w:val="%6."/>
      <w:lvlJc w:val="right"/>
      <w:pPr>
        <w:ind w:left="4320" w:hanging="180"/>
      </w:pPr>
    </w:lvl>
    <w:lvl w:ilvl="6" w:tplc="87BE0884">
      <w:start w:val="1"/>
      <w:numFmt w:val="decimal"/>
      <w:lvlText w:val="%7."/>
      <w:lvlJc w:val="left"/>
      <w:pPr>
        <w:ind w:left="5040" w:hanging="360"/>
      </w:pPr>
    </w:lvl>
    <w:lvl w:ilvl="7" w:tplc="1C6A6B32">
      <w:start w:val="1"/>
      <w:numFmt w:val="lowerLetter"/>
      <w:lvlText w:val="%8."/>
      <w:lvlJc w:val="left"/>
      <w:pPr>
        <w:ind w:left="5760" w:hanging="360"/>
      </w:pPr>
    </w:lvl>
    <w:lvl w:ilvl="8" w:tplc="C4B27B42">
      <w:start w:val="1"/>
      <w:numFmt w:val="lowerRoman"/>
      <w:lvlText w:val="%9."/>
      <w:lvlJc w:val="right"/>
      <w:pPr>
        <w:ind w:left="6480" w:hanging="180"/>
      </w:pPr>
    </w:lvl>
  </w:abstractNum>
  <w:abstractNum w:abstractNumId="5" w15:restartNumberingAfterBreak="0">
    <w:nsid w:val="170A8201"/>
    <w:multiLevelType w:val="hybridMultilevel"/>
    <w:tmpl w:val="FFFFFFFF"/>
    <w:lvl w:ilvl="0" w:tplc="25AC95DC">
      <w:start w:val="4"/>
      <w:numFmt w:val="decimal"/>
      <w:lvlText w:val="%1."/>
      <w:lvlJc w:val="left"/>
      <w:pPr>
        <w:ind w:left="720" w:hanging="360"/>
      </w:pPr>
      <w:rPr>
        <w:rFonts w:ascii="Calibri" w:hAnsi="Calibri" w:hint="default"/>
      </w:rPr>
    </w:lvl>
    <w:lvl w:ilvl="1" w:tplc="88803168">
      <w:start w:val="1"/>
      <w:numFmt w:val="lowerLetter"/>
      <w:lvlText w:val="%2."/>
      <w:lvlJc w:val="left"/>
      <w:pPr>
        <w:ind w:left="1440" w:hanging="360"/>
      </w:pPr>
    </w:lvl>
    <w:lvl w:ilvl="2" w:tplc="B1A20672">
      <w:start w:val="1"/>
      <w:numFmt w:val="lowerRoman"/>
      <w:lvlText w:val="%3."/>
      <w:lvlJc w:val="right"/>
      <w:pPr>
        <w:ind w:left="2160" w:hanging="180"/>
      </w:pPr>
    </w:lvl>
    <w:lvl w:ilvl="3" w:tplc="86DAD6B8">
      <w:start w:val="1"/>
      <w:numFmt w:val="decimal"/>
      <w:lvlText w:val="%4."/>
      <w:lvlJc w:val="left"/>
      <w:pPr>
        <w:ind w:left="2880" w:hanging="360"/>
      </w:pPr>
    </w:lvl>
    <w:lvl w:ilvl="4" w:tplc="EF0E739E">
      <w:start w:val="1"/>
      <w:numFmt w:val="lowerLetter"/>
      <w:lvlText w:val="%5."/>
      <w:lvlJc w:val="left"/>
      <w:pPr>
        <w:ind w:left="3600" w:hanging="360"/>
      </w:pPr>
    </w:lvl>
    <w:lvl w:ilvl="5" w:tplc="0416F9D2">
      <w:start w:val="1"/>
      <w:numFmt w:val="lowerRoman"/>
      <w:lvlText w:val="%6."/>
      <w:lvlJc w:val="right"/>
      <w:pPr>
        <w:ind w:left="4320" w:hanging="180"/>
      </w:pPr>
    </w:lvl>
    <w:lvl w:ilvl="6" w:tplc="99945B04">
      <w:start w:val="1"/>
      <w:numFmt w:val="decimal"/>
      <w:lvlText w:val="%7."/>
      <w:lvlJc w:val="left"/>
      <w:pPr>
        <w:ind w:left="5040" w:hanging="360"/>
      </w:pPr>
    </w:lvl>
    <w:lvl w:ilvl="7" w:tplc="FC4A3A02">
      <w:start w:val="1"/>
      <w:numFmt w:val="lowerLetter"/>
      <w:lvlText w:val="%8."/>
      <w:lvlJc w:val="left"/>
      <w:pPr>
        <w:ind w:left="5760" w:hanging="360"/>
      </w:pPr>
    </w:lvl>
    <w:lvl w:ilvl="8" w:tplc="DB2CDB44">
      <w:start w:val="1"/>
      <w:numFmt w:val="lowerRoman"/>
      <w:lvlText w:val="%9."/>
      <w:lvlJc w:val="right"/>
      <w:pPr>
        <w:ind w:left="6480" w:hanging="180"/>
      </w:pPr>
    </w:lvl>
  </w:abstractNum>
  <w:abstractNum w:abstractNumId="6" w15:restartNumberingAfterBreak="0">
    <w:nsid w:val="17AB5229"/>
    <w:multiLevelType w:val="hybridMultilevel"/>
    <w:tmpl w:val="FFFFFFFF"/>
    <w:lvl w:ilvl="0" w:tplc="A6465CC8">
      <w:start w:val="2"/>
      <w:numFmt w:val="decimal"/>
      <w:lvlText w:val="%1."/>
      <w:lvlJc w:val="left"/>
      <w:pPr>
        <w:ind w:left="720" w:hanging="360"/>
      </w:pPr>
      <w:rPr>
        <w:rFonts w:ascii="Calibri" w:hAnsi="Calibri" w:hint="default"/>
      </w:rPr>
    </w:lvl>
    <w:lvl w:ilvl="1" w:tplc="0194CE40">
      <w:start w:val="1"/>
      <w:numFmt w:val="lowerLetter"/>
      <w:lvlText w:val="%2."/>
      <w:lvlJc w:val="left"/>
      <w:pPr>
        <w:ind w:left="1440" w:hanging="360"/>
      </w:pPr>
    </w:lvl>
    <w:lvl w:ilvl="2" w:tplc="1F0C6800">
      <w:start w:val="1"/>
      <w:numFmt w:val="lowerRoman"/>
      <w:lvlText w:val="%3."/>
      <w:lvlJc w:val="right"/>
      <w:pPr>
        <w:ind w:left="2160" w:hanging="180"/>
      </w:pPr>
    </w:lvl>
    <w:lvl w:ilvl="3" w:tplc="5052DD98">
      <w:start w:val="1"/>
      <w:numFmt w:val="decimal"/>
      <w:lvlText w:val="%4."/>
      <w:lvlJc w:val="left"/>
      <w:pPr>
        <w:ind w:left="2880" w:hanging="360"/>
      </w:pPr>
    </w:lvl>
    <w:lvl w:ilvl="4" w:tplc="B8A29B4A">
      <w:start w:val="1"/>
      <w:numFmt w:val="lowerLetter"/>
      <w:lvlText w:val="%5."/>
      <w:lvlJc w:val="left"/>
      <w:pPr>
        <w:ind w:left="3600" w:hanging="360"/>
      </w:pPr>
    </w:lvl>
    <w:lvl w:ilvl="5" w:tplc="EA08B584">
      <w:start w:val="1"/>
      <w:numFmt w:val="lowerRoman"/>
      <w:lvlText w:val="%6."/>
      <w:lvlJc w:val="right"/>
      <w:pPr>
        <w:ind w:left="4320" w:hanging="180"/>
      </w:pPr>
    </w:lvl>
    <w:lvl w:ilvl="6" w:tplc="14DCB46C">
      <w:start w:val="1"/>
      <w:numFmt w:val="decimal"/>
      <w:lvlText w:val="%7."/>
      <w:lvlJc w:val="left"/>
      <w:pPr>
        <w:ind w:left="5040" w:hanging="360"/>
      </w:pPr>
    </w:lvl>
    <w:lvl w:ilvl="7" w:tplc="17046490">
      <w:start w:val="1"/>
      <w:numFmt w:val="lowerLetter"/>
      <w:lvlText w:val="%8."/>
      <w:lvlJc w:val="left"/>
      <w:pPr>
        <w:ind w:left="5760" w:hanging="360"/>
      </w:pPr>
    </w:lvl>
    <w:lvl w:ilvl="8" w:tplc="6A16658C">
      <w:start w:val="1"/>
      <w:numFmt w:val="lowerRoman"/>
      <w:lvlText w:val="%9."/>
      <w:lvlJc w:val="right"/>
      <w:pPr>
        <w:ind w:left="6480" w:hanging="180"/>
      </w:pPr>
    </w:lvl>
  </w:abstractNum>
  <w:abstractNum w:abstractNumId="7" w15:restartNumberingAfterBreak="0">
    <w:nsid w:val="1B3A2808"/>
    <w:multiLevelType w:val="hybridMultilevel"/>
    <w:tmpl w:val="417EE328"/>
    <w:lvl w:ilvl="0" w:tplc="E88010FE">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1BEFF147"/>
    <w:multiLevelType w:val="hybridMultilevel"/>
    <w:tmpl w:val="FFFFFFFF"/>
    <w:lvl w:ilvl="0" w:tplc="A114FF68">
      <w:start w:val="1"/>
      <w:numFmt w:val="decimal"/>
      <w:lvlText w:val="%1."/>
      <w:lvlJc w:val="left"/>
      <w:pPr>
        <w:ind w:left="720" w:hanging="360"/>
      </w:pPr>
    </w:lvl>
    <w:lvl w:ilvl="1" w:tplc="F4923CD6">
      <w:start w:val="1"/>
      <w:numFmt w:val="lowerLetter"/>
      <w:lvlText w:val="%2."/>
      <w:lvlJc w:val="left"/>
      <w:pPr>
        <w:ind w:left="1440" w:hanging="360"/>
      </w:pPr>
    </w:lvl>
    <w:lvl w:ilvl="2" w:tplc="4A982314">
      <w:start w:val="1"/>
      <w:numFmt w:val="lowerRoman"/>
      <w:lvlText w:val="%3."/>
      <w:lvlJc w:val="right"/>
      <w:pPr>
        <w:ind w:left="2160" w:hanging="180"/>
      </w:pPr>
    </w:lvl>
    <w:lvl w:ilvl="3" w:tplc="1796551A">
      <w:start w:val="1"/>
      <w:numFmt w:val="decimal"/>
      <w:lvlText w:val="%4."/>
      <w:lvlJc w:val="left"/>
      <w:pPr>
        <w:ind w:left="2880" w:hanging="360"/>
      </w:pPr>
    </w:lvl>
    <w:lvl w:ilvl="4" w:tplc="36526E4E">
      <w:start w:val="1"/>
      <w:numFmt w:val="lowerLetter"/>
      <w:lvlText w:val="%5."/>
      <w:lvlJc w:val="left"/>
      <w:pPr>
        <w:ind w:left="3600" w:hanging="360"/>
      </w:pPr>
    </w:lvl>
    <w:lvl w:ilvl="5" w:tplc="1B3AFBA2">
      <w:start w:val="1"/>
      <w:numFmt w:val="lowerRoman"/>
      <w:lvlText w:val="%6."/>
      <w:lvlJc w:val="right"/>
      <w:pPr>
        <w:ind w:left="4320" w:hanging="180"/>
      </w:pPr>
    </w:lvl>
    <w:lvl w:ilvl="6" w:tplc="305A6A88">
      <w:start w:val="1"/>
      <w:numFmt w:val="decimal"/>
      <w:lvlText w:val="%7."/>
      <w:lvlJc w:val="left"/>
      <w:pPr>
        <w:ind w:left="5040" w:hanging="360"/>
      </w:pPr>
    </w:lvl>
    <w:lvl w:ilvl="7" w:tplc="57665DC8">
      <w:start w:val="1"/>
      <w:numFmt w:val="lowerLetter"/>
      <w:lvlText w:val="%8."/>
      <w:lvlJc w:val="left"/>
      <w:pPr>
        <w:ind w:left="5760" w:hanging="360"/>
      </w:pPr>
    </w:lvl>
    <w:lvl w:ilvl="8" w:tplc="4E92B598">
      <w:start w:val="1"/>
      <w:numFmt w:val="lowerRoman"/>
      <w:lvlText w:val="%9."/>
      <w:lvlJc w:val="right"/>
      <w:pPr>
        <w:ind w:left="6480" w:hanging="180"/>
      </w:pPr>
    </w:lvl>
  </w:abstractNum>
  <w:abstractNum w:abstractNumId="9" w15:restartNumberingAfterBreak="0">
    <w:nsid w:val="1EFB32CD"/>
    <w:multiLevelType w:val="hybridMultilevel"/>
    <w:tmpl w:val="15327D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03E8BC5"/>
    <w:multiLevelType w:val="hybridMultilevel"/>
    <w:tmpl w:val="FFFFFFFF"/>
    <w:lvl w:ilvl="0" w:tplc="663EC090">
      <w:start w:val="1"/>
      <w:numFmt w:val="lowerLetter"/>
      <w:lvlText w:val="%1."/>
      <w:lvlJc w:val="left"/>
      <w:pPr>
        <w:ind w:left="720" w:hanging="360"/>
      </w:pPr>
    </w:lvl>
    <w:lvl w:ilvl="1" w:tplc="027246C4">
      <w:start w:val="1"/>
      <w:numFmt w:val="lowerLetter"/>
      <w:lvlText w:val="%2."/>
      <w:lvlJc w:val="left"/>
      <w:pPr>
        <w:ind w:left="1440" w:hanging="360"/>
      </w:pPr>
    </w:lvl>
    <w:lvl w:ilvl="2" w:tplc="560099AA">
      <w:start w:val="1"/>
      <w:numFmt w:val="lowerRoman"/>
      <w:lvlText w:val="%3."/>
      <w:lvlJc w:val="right"/>
      <w:pPr>
        <w:ind w:left="2160" w:hanging="180"/>
      </w:pPr>
    </w:lvl>
    <w:lvl w:ilvl="3" w:tplc="93AA8F12">
      <w:start w:val="1"/>
      <w:numFmt w:val="decimal"/>
      <w:lvlText w:val="%4."/>
      <w:lvlJc w:val="left"/>
      <w:pPr>
        <w:ind w:left="2880" w:hanging="360"/>
      </w:pPr>
    </w:lvl>
    <w:lvl w:ilvl="4" w:tplc="4D44C2E6">
      <w:start w:val="1"/>
      <w:numFmt w:val="lowerLetter"/>
      <w:lvlText w:val="%5."/>
      <w:lvlJc w:val="left"/>
      <w:pPr>
        <w:ind w:left="3600" w:hanging="360"/>
      </w:pPr>
    </w:lvl>
    <w:lvl w:ilvl="5" w:tplc="AE80E1EE">
      <w:start w:val="1"/>
      <w:numFmt w:val="lowerRoman"/>
      <w:lvlText w:val="%6."/>
      <w:lvlJc w:val="right"/>
      <w:pPr>
        <w:ind w:left="4320" w:hanging="180"/>
      </w:pPr>
    </w:lvl>
    <w:lvl w:ilvl="6" w:tplc="03869056">
      <w:start w:val="1"/>
      <w:numFmt w:val="decimal"/>
      <w:lvlText w:val="%7."/>
      <w:lvlJc w:val="left"/>
      <w:pPr>
        <w:ind w:left="5040" w:hanging="360"/>
      </w:pPr>
    </w:lvl>
    <w:lvl w:ilvl="7" w:tplc="D0FAA29A">
      <w:start w:val="1"/>
      <w:numFmt w:val="lowerLetter"/>
      <w:lvlText w:val="%8."/>
      <w:lvlJc w:val="left"/>
      <w:pPr>
        <w:ind w:left="5760" w:hanging="360"/>
      </w:pPr>
    </w:lvl>
    <w:lvl w:ilvl="8" w:tplc="6DE2E690">
      <w:start w:val="1"/>
      <w:numFmt w:val="lowerRoman"/>
      <w:lvlText w:val="%9."/>
      <w:lvlJc w:val="right"/>
      <w:pPr>
        <w:ind w:left="6480" w:hanging="180"/>
      </w:pPr>
    </w:lvl>
  </w:abstractNum>
  <w:abstractNum w:abstractNumId="11" w15:restartNumberingAfterBreak="0">
    <w:nsid w:val="30C7A834"/>
    <w:multiLevelType w:val="hybridMultilevel"/>
    <w:tmpl w:val="FFFFFFFF"/>
    <w:lvl w:ilvl="0" w:tplc="C36E0F38">
      <w:start w:val="1"/>
      <w:numFmt w:val="lowerLetter"/>
      <w:lvlText w:val="%1."/>
      <w:lvlJc w:val="left"/>
      <w:pPr>
        <w:ind w:left="720" w:hanging="360"/>
      </w:pPr>
    </w:lvl>
    <w:lvl w:ilvl="1" w:tplc="129E99FC">
      <w:start w:val="1"/>
      <w:numFmt w:val="lowerLetter"/>
      <w:lvlText w:val="%2."/>
      <w:lvlJc w:val="left"/>
      <w:pPr>
        <w:ind w:left="1440" w:hanging="360"/>
      </w:pPr>
    </w:lvl>
    <w:lvl w:ilvl="2" w:tplc="DB9A5AA6">
      <w:start w:val="1"/>
      <w:numFmt w:val="lowerRoman"/>
      <w:lvlText w:val="%3."/>
      <w:lvlJc w:val="right"/>
      <w:pPr>
        <w:ind w:left="2160" w:hanging="180"/>
      </w:pPr>
    </w:lvl>
    <w:lvl w:ilvl="3" w:tplc="E696C692">
      <w:start w:val="1"/>
      <w:numFmt w:val="decimal"/>
      <w:lvlText w:val="%4."/>
      <w:lvlJc w:val="left"/>
      <w:pPr>
        <w:ind w:left="2880" w:hanging="360"/>
      </w:pPr>
    </w:lvl>
    <w:lvl w:ilvl="4" w:tplc="7AD2580C">
      <w:start w:val="1"/>
      <w:numFmt w:val="lowerLetter"/>
      <w:lvlText w:val="%5."/>
      <w:lvlJc w:val="left"/>
      <w:pPr>
        <w:ind w:left="3600" w:hanging="360"/>
      </w:pPr>
    </w:lvl>
    <w:lvl w:ilvl="5" w:tplc="4524F07C">
      <w:start w:val="1"/>
      <w:numFmt w:val="lowerRoman"/>
      <w:lvlText w:val="%6."/>
      <w:lvlJc w:val="right"/>
      <w:pPr>
        <w:ind w:left="4320" w:hanging="180"/>
      </w:pPr>
    </w:lvl>
    <w:lvl w:ilvl="6" w:tplc="4AB4507C">
      <w:start w:val="1"/>
      <w:numFmt w:val="decimal"/>
      <w:lvlText w:val="%7."/>
      <w:lvlJc w:val="left"/>
      <w:pPr>
        <w:ind w:left="5040" w:hanging="360"/>
      </w:pPr>
    </w:lvl>
    <w:lvl w:ilvl="7" w:tplc="1F1A7C00">
      <w:start w:val="1"/>
      <w:numFmt w:val="lowerLetter"/>
      <w:lvlText w:val="%8."/>
      <w:lvlJc w:val="left"/>
      <w:pPr>
        <w:ind w:left="5760" w:hanging="360"/>
      </w:pPr>
    </w:lvl>
    <w:lvl w:ilvl="8" w:tplc="84B0CC36">
      <w:start w:val="1"/>
      <w:numFmt w:val="lowerRoman"/>
      <w:lvlText w:val="%9."/>
      <w:lvlJc w:val="right"/>
      <w:pPr>
        <w:ind w:left="6480" w:hanging="180"/>
      </w:pPr>
    </w:lvl>
  </w:abstractNum>
  <w:abstractNum w:abstractNumId="12" w15:restartNumberingAfterBreak="0">
    <w:nsid w:val="375785F9"/>
    <w:multiLevelType w:val="hybridMultilevel"/>
    <w:tmpl w:val="FFFFFFFF"/>
    <w:lvl w:ilvl="0" w:tplc="8888709A">
      <w:start w:val="3"/>
      <w:numFmt w:val="decimal"/>
      <w:lvlText w:val="%1."/>
      <w:lvlJc w:val="left"/>
      <w:pPr>
        <w:ind w:left="720" w:hanging="360"/>
      </w:pPr>
      <w:rPr>
        <w:rFonts w:ascii="Calibri" w:hAnsi="Calibri" w:hint="default"/>
      </w:rPr>
    </w:lvl>
    <w:lvl w:ilvl="1" w:tplc="26329DFE">
      <w:start w:val="1"/>
      <w:numFmt w:val="lowerLetter"/>
      <w:lvlText w:val="%2."/>
      <w:lvlJc w:val="left"/>
      <w:pPr>
        <w:ind w:left="1440" w:hanging="360"/>
      </w:pPr>
    </w:lvl>
    <w:lvl w:ilvl="2" w:tplc="B06218B0">
      <w:start w:val="1"/>
      <w:numFmt w:val="lowerRoman"/>
      <w:lvlText w:val="%3."/>
      <w:lvlJc w:val="right"/>
      <w:pPr>
        <w:ind w:left="2160" w:hanging="180"/>
      </w:pPr>
    </w:lvl>
    <w:lvl w:ilvl="3" w:tplc="9E5EF522">
      <w:start w:val="1"/>
      <w:numFmt w:val="decimal"/>
      <w:lvlText w:val="%4."/>
      <w:lvlJc w:val="left"/>
      <w:pPr>
        <w:ind w:left="2880" w:hanging="360"/>
      </w:pPr>
    </w:lvl>
    <w:lvl w:ilvl="4" w:tplc="D97C274E">
      <w:start w:val="1"/>
      <w:numFmt w:val="lowerLetter"/>
      <w:lvlText w:val="%5."/>
      <w:lvlJc w:val="left"/>
      <w:pPr>
        <w:ind w:left="3600" w:hanging="360"/>
      </w:pPr>
    </w:lvl>
    <w:lvl w:ilvl="5" w:tplc="4FCA5430">
      <w:start w:val="1"/>
      <w:numFmt w:val="lowerRoman"/>
      <w:lvlText w:val="%6."/>
      <w:lvlJc w:val="right"/>
      <w:pPr>
        <w:ind w:left="4320" w:hanging="180"/>
      </w:pPr>
    </w:lvl>
    <w:lvl w:ilvl="6" w:tplc="3F9E2206">
      <w:start w:val="1"/>
      <w:numFmt w:val="decimal"/>
      <w:lvlText w:val="%7."/>
      <w:lvlJc w:val="left"/>
      <w:pPr>
        <w:ind w:left="5040" w:hanging="360"/>
      </w:pPr>
    </w:lvl>
    <w:lvl w:ilvl="7" w:tplc="A78E8FCE">
      <w:start w:val="1"/>
      <w:numFmt w:val="lowerLetter"/>
      <w:lvlText w:val="%8."/>
      <w:lvlJc w:val="left"/>
      <w:pPr>
        <w:ind w:left="5760" w:hanging="360"/>
      </w:pPr>
    </w:lvl>
    <w:lvl w:ilvl="8" w:tplc="7674DD00">
      <w:start w:val="1"/>
      <w:numFmt w:val="lowerRoman"/>
      <w:lvlText w:val="%9."/>
      <w:lvlJc w:val="right"/>
      <w:pPr>
        <w:ind w:left="6480" w:hanging="180"/>
      </w:pPr>
    </w:lvl>
  </w:abstractNum>
  <w:abstractNum w:abstractNumId="13" w15:restartNumberingAfterBreak="0">
    <w:nsid w:val="378C24E9"/>
    <w:multiLevelType w:val="hybridMultilevel"/>
    <w:tmpl w:val="BD32A7D8"/>
    <w:lvl w:ilvl="0" w:tplc="D2524094">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1E40CB"/>
    <w:multiLevelType w:val="hybridMultilevel"/>
    <w:tmpl w:val="9EF6E69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FBADF50"/>
    <w:multiLevelType w:val="hybridMultilevel"/>
    <w:tmpl w:val="FFFFFFFF"/>
    <w:lvl w:ilvl="0" w:tplc="2130A5BC">
      <w:start w:val="1"/>
      <w:numFmt w:val="decimal"/>
      <w:lvlText w:val="%1."/>
      <w:lvlJc w:val="left"/>
      <w:pPr>
        <w:ind w:left="720" w:hanging="360"/>
      </w:pPr>
      <w:rPr>
        <w:rFonts w:ascii="Calibri" w:hAnsi="Calibri" w:hint="default"/>
      </w:rPr>
    </w:lvl>
    <w:lvl w:ilvl="1" w:tplc="A164F1C6">
      <w:start w:val="1"/>
      <w:numFmt w:val="lowerLetter"/>
      <w:lvlText w:val="%2."/>
      <w:lvlJc w:val="left"/>
      <w:pPr>
        <w:ind w:left="1440" w:hanging="360"/>
      </w:pPr>
    </w:lvl>
    <w:lvl w:ilvl="2" w:tplc="FAC86F5E">
      <w:start w:val="1"/>
      <w:numFmt w:val="lowerRoman"/>
      <w:lvlText w:val="%3."/>
      <w:lvlJc w:val="right"/>
      <w:pPr>
        <w:ind w:left="2160" w:hanging="180"/>
      </w:pPr>
    </w:lvl>
    <w:lvl w:ilvl="3" w:tplc="DA5EE8FE">
      <w:start w:val="1"/>
      <w:numFmt w:val="decimal"/>
      <w:lvlText w:val="%4."/>
      <w:lvlJc w:val="left"/>
      <w:pPr>
        <w:ind w:left="2880" w:hanging="360"/>
      </w:pPr>
    </w:lvl>
    <w:lvl w:ilvl="4" w:tplc="1CAEC2FE">
      <w:start w:val="1"/>
      <w:numFmt w:val="lowerLetter"/>
      <w:lvlText w:val="%5."/>
      <w:lvlJc w:val="left"/>
      <w:pPr>
        <w:ind w:left="3600" w:hanging="360"/>
      </w:pPr>
    </w:lvl>
    <w:lvl w:ilvl="5" w:tplc="026E7050">
      <w:start w:val="1"/>
      <w:numFmt w:val="lowerRoman"/>
      <w:lvlText w:val="%6."/>
      <w:lvlJc w:val="right"/>
      <w:pPr>
        <w:ind w:left="4320" w:hanging="180"/>
      </w:pPr>
    </w:lvl>
    <w:lvl w:ilvl="6" w:tplc="4ADE89E6">
      <w:start w:val="1"/>
      <w:numFmt w:val="decimal"/>
      <w:lvlText w:val="%7."/>
      <w:lvlJc w:val="left"/>
      <w:pPr>
        <w:ind w:left="5040" w:hanging="360"/>
      </w:pPr>
    </w:lvl>
    <w:lvl w:ilvl="7" w:tplc="A4EA1ACE">
      <w:start w:val="1"/>
      <w:numFmt w:val="lowerLetter"/>
      <w:lvlText w:val="%8."/>
      <w:lvlJc w:val="left"/>
      <w:pPr>
        <w:ind w:left="5760" w:hanging="360"/>
      </w:pPr>
    </w:lvl>
    <w:lvl w:ilvl="8" w:tplc="C84CC63E">
      <w:start w:val="1"/>
      <w:numFmt w:val="lowerRoman"/>
      <w:lvlText w:val="%9."/>
      <w:lvlJc w:val="right"/>
      <w:pPr>
        <w:ind w:left="6480" w:hanging="180"/>
      </w:pPr>
    </w:lvl>
  </w:abstractNum>
  <w:abstractNum w:abstractNumId="16" w15:restartNumberingAfterBreak="0">
    <w:nsid w:val="5BA04397"/>
    <w:multiLevelType w:val="hybridMultilevel"/>
    <w:tmpl w:val="FFFFFFFF"/>
    <w:lvl w:ilvl="0" w:tplc="E7B82090">
      <w:start w:val="1"/>
      <w:numFmt w:val="decimal"/>
      <w:lvlText w:val="%1."/>
      <w:lvlJc w:val="left"/>
      <w:pPr>
        <w:ind w:left="720" w:hanging="360"/>
      </w:pPr>
      <w:rPr>
        <w:rFonts w:ascii="Calibri" w:hAnsi="Calibri" w:hint="default"/>
      </w:rPr>
    </w:lvl>
    <w:lvl w:ilvl="1" w:tplc="7F8A53EC">
      <w:start w:val="1"/>
      <w:numFmt w:val="lowerLetter"/>
      <w:lvlText w:val="%2."/>
      <w:lvlJc w:val="left"/>
      <w:pPr>
        <w:ind w:left="1440" w:hanging="360"/>
      </w:pPr>
    </w:lvl>
    <w:lvl w:ilvl="2" w:tplc="1E4A3D00">
      <w:start w:val="1"/>
      <w:numFmt w:val="lowerRoman"/>
      <w:lvlText w:val="%3."/>
      <w:lvlJc w:val="right"/>
      <w:pPr>
        <w:ind w:left="2160" w:hanging="180"/>
      </w:pPr>
    </w:lvl>
    <w:lvl w:ilvl="3" w:tplc="961C5B36">
      <w:start w:val="1"/>
      <w:numFmt w:val="decimal"/>
      <w:lvlText w:val="%4."/>
      <w:lvlJc w:val="left"/>
      <w:pPr>
        <w:ind w:left="2880" w:hanging="360"/>
      </w:pPr>
    </w:lvl>
    <w:lvl w:ilvl="4" w:tplc="BC8CE726">
      <w:start w:val="1"/>
      <w:numFmt w:val="lowerLetter"/>
      <w:lvlText w:val="%5."/>
      <w:lvlJc w:val="left"/>
      <w:pPr>
        <w:ind w:left="3600" w:hanging="360"/>
      </w:pPr>
    </w:lvl>
    <w:lvl w:ilvl="5" w:tplc="1924E44E">
      <w:start w:val="1"/>
      <w:numFmt w:val="lowerRoman"/>
      <w:lvlText w:val="%6."/>
      <w:lvlJc w:val="right"/>
      <w:pPr>
        <w:ind w:left="4320" w:hanging="180"/>
      </w:pPr>
    </w:lvl>
    <w:lvl w:ilvl="6" w:tplc="19C4DA72">
      <w:start w:val="1"/>
      <w:numFmt w:val="decimal"/>
      <w:lvlText w:val="%7."/>
      <w:lvlJc w:val="left"/>
      <w:pPr>
        <w:ind w:left="5040" w:hanging="360"/>
      </w:pPr>
    </w:lvl>
    <w:lvl w:ilvl="7" w:tplc="F53A7512">
      <w:start w:val="1"/>
      <w:numFmt w:val="lowerLetter"/>
      <w:lvlText w:val="%8."/>
      <w:lvlJc w:val="left"/>
      <w:pPr>
        <w:ind w:left="5760" w:hanging="360"/>
      </w:pPr>
    </w:lvl>
    <w:lvl w:ilvl="8" w:tplc="C14ACEEE">
      <w:start w:val="1"/>
      <w:numFmt w:val="lowerRoman"/>
      <w:lvlText w:val="%9."/>
      <w:lvlJc w:val="right"/>
      <w:pPr>
        <w:ind w:left="6480" w:hanging="180"/>
      </w:pPr>
    </w:lvl>
  </w:abstractNum>
  <w:abstractNum w:abstractNumId="17" w15:restartNumberingAfterBreak="0">
    <w:nsid w:val="5C3C7901"/>
    <w:multiLevelType w:val="hybridMultilevel"/>
    <w:tmpl w:val="FFFFFFFF"/>
    <w:lvl w:ilvl="0" w:tplc="830AA338">
      <w:start w:val="4"/>
      <w:numFmt w:val="decimal"/>
      <w:lvlText w:val="%1."/>
      <w:lvlJc w:val="left"/>
      <w:pPr>
        <w:ind w:left="720" w:hanging="360"/>
      </w:pPr>
      <w:rPr>
        <w:rFonts w:ascii="Calibri" w:hAnsi="Calibri" w:hint="default"/>
      </w:rPr>
    </w:lvl>
    <w:lvl w:ilvl="1" w:tplc="0FCC837A">
      <w:start w:val="1"/>
      <w:numFmt w:val="lowerLetter"/>
      <w:lvlText w:val="%2."/>
      <w:lvlJc w:val="left"/>
      <w:pPr>
        <w:ind w:left="1440" w:hanging="360"/>
      </w:pPr>
    </w:lvl>
    <w:lvl w:ilvl="2" w:tplc="5DCE199C">
      <w:start w:val="1"/>
      <w:numFmt w:val="lowerRoman"/>
      <w:lvlText w:val="%3."/>
      <w:lvlJc w:val="right"/>
      <w:pPr>
        <w:ind w:left="2160" w:hanging="180"/>
      </w:pPr>
    </w:lvl>
    <w:lvl w:ilvl="3" w:tplc="E90E4732">
      <w:start w:val="1"/>
      <w:numFmt w:val="decimal"/>
      <w:lvlText w:val="%4."/>
      <w:lvlJc w:val="left"/>
      <w:pPr>
        <w:ind w:left="2880" w:hanging="360"/>
      </w:pPr>
    </w:lvl>
    <w:lvl w:ilvl="4" w:tplc="B224B9A8">
      <w:start w:val="1"/>
      <w:numFmt w:val="lowerLetter"/>
      <w:lvlText w:val="%5."/>
      <w:lvlJc w:val="left"/>
      <w:pPr>
        <w:ind w:left="3600" w:hanging="360"/>
      </w:pPr>
    </w:lvl>
    <w:lvl w:ilvl="5" w:tplc="0FE41B40">
      <w:start w:val="1"/>
      <w:numFmt w:val="lowerRoman"/>
      <w:lvlText w:val="%6."/>
      <w:lvlJc w:val="right"/>
      <w:pPr>
        <w:ind w:left="4320" w:hanging="180"/>
      </w:pPr>
    </w:lvl>
    <w:lvl w:ilvl="6" w:tplc="ADB46754">
      <w:start w:val="1"/>
      <w:numFmt w:val="decimal"/>
      <w:lvlText w:val="%7."/>
      <w:lvlJc w:val="left"/>
      <w:pPr>
        <w:ind w:left="5040" w:hanging="360"/>
      </w:pPr>
    </w:lvl>
    <w:lvl w:ilvl="7" w:tplc="74845C6A">
      <w:start w:val="1"/>
      <w:numFmt w:val="lowerLetter"/>
      <w:lvlText w:val="%8."/>
      <w:lvlJc w:val="left"/>
      <w:pPr>
        <w:ind w:left="5760" w:hanging="360"/>
      </w:pPr>
    </w:lvl>
    <w:lvl w:ilvl="8" w:tplc="B7BC4902">
      <w:start w:val="1"/>
      <w:numFmt w:val="lowerRoman"/>
      <w:lvlText w:val="%9."/>
      <w:lvlJc w:val="right"/>
      <w:pPr>
        <w:ind w:left="6480" w:hanging="180"/>
      </w:pPr>
    </w:lvl>
  </w:abstractNum>
  <w:abstractNum w:abstractNumId="18" w15:restartNumberingAfterBreak="0">
    <w:nsid w:val="69192664"/>
    <w:multiLevelType w:val="hybridMultilevel"/>
    <w:tmpl w:val="F7AAD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9CB681"/>
    <w:multiLevelType w:val="hybridMultilevel"/>
    <w:tmpl w:val="FFFFFFFF"/>
    <w:lvl w:ilvl="0" w:tplc="4BF8B658">
      <w:start w:val="2"/>
      <w:numFmt w:val="decimal"/>
      <w:lvlText w:val="%1."/>
      <w:lvlJc w:val="left"/>
      <w:pPr>
        <w:ind w:left="720" w:hanging="360"/>
      </w:pPr>
      <w:rPr>
        <w:rFonts w:ascii="Calibri" w:hAnsi="Calibri" w:hint="default"/>
      </w:rPr>
    </w:lvl>
    <w:lvl w:ilvl="1" w:tplc="C784B9EE">
      <w:start w:val="1"/>
      <w:numFmt w:val="lowerLetter"/>
      <w:lvlText w:val="%2."/>
      <w:lvlJc w:val="left"/>
      <w:pPr>
        <w:ind w:left="1440" w:hanging="360"/>
      </w:pPr>
    </w:lvl>
    <w:lvl w:ilvl="2" w:tplc="968604BC">
      <w:start w:val="1"/>
      <w:numFmt w:val="lowerRoman"/>
      <w:lvlText w:val="%3."/>
      <w:lvlJc w:val="right"/>
      <w:pPr>
        <w:ind w:left="2160" w:hanging="180"/>
      </w:pPr>
    </w:lvl>
    <w:lvl w:ilvl="3" w:tplc="E0B6300C">
      <w:start w:val="1"/>
      <w:numFmt w:val="decimal"/>
      <w:lvlText w:val="%4."/>
      <w:lvlJc w:val="left"/>
      <w:pPr>
        <w:ind w:left="2880" w:hanging="360"/>
      </w:pPr>
    </w:lvl>
    <w:lvl w:ilvl="4" w:tplc="C21A1A5E">
      <w:start w:val="1"/>
      <w:numFmt w:val="lowerLetter"/>
      <w:lvlText w:val="%5."/>
      <w:lvlJc w:val="left"/>
      <w:pPr>
        <w:ind w:left="3600" w:hanging="360"/>
      </w:pPr>
    </w:lvl>
    <w:lvl w:ilvl="5" w:tplc="FDD2F07A">
      <w:start w:val="1"/>
      <w:numFmt w:val="lowerRoman"/>
      <w:lvlText w:val="%6."/>
      <w:lvlJc w:val="right"/>
      <w:pPr>
        <w:ind w:left="4320" w:hanging="180"/>
      </w:pPr>
    </w:lvl>
    <w:lvl w:ilvl="6" w:tplc="42DA318A">
      <w:start w:val="1"/>
      <w:numFmt w:val="decimal"/>
      <w:lvlText w:val="%7."/>
      <w:lvlJc w:val="left"/>
      <w:pPr>
        <w:ind w:left="5040" w:hanging="360"/>
      </w:pPr>
    </w:lvl>
    <w:lvl w:ilvl="7" w:tplc="FD068386">
      <w:start w:val="1"/>
      <w:numFmt w:val="lowerLetter"/>
      <w:lvlText w:val="%8."/>
      <w:lvlJc w:val="left"/>
      <w:pPr>
        <w:ind w:left="5760" w:hanging="360"/>
      </w:pPr>
    </w:lvl>
    <w:lvl w:ilvl="8" w:tplc="097ACC00">
      <w:start w:val="1"/>
      <w:numFmt w:val="lowerRoman"/>
      <w:lvlText w:val="%9."/>
      <w:lvlJc w:val="right"/>
      <w:pPr>
        <w:ind w:left="6480" w:hanging="180"/>
      </w:pPr>
    </w:lvl>
  </w:abstractNum>
  <w:abstractNum w:abstractNumId="20" w15:restartNumberingAfterBreak="0">
    <w:nsid w:val="748DDFF2"/>
    <w:multiLevelType w:val="hybridMultilevel"/>
    <w:tmpl w:val="FFFFFFFF"/>
    <w:lvl w:ilvl="0" w:tplc="E5B87756">
      <w:start w:val="1"/>
      <w:numFmt w:val="decimal"/>
      <w:lvlText w:val="%1."/>
      <w:lvlJc w:val="left"/>
      <w:pPr>
        <w:ind w:left="720" w:hanging="360"/>
      </w:pPr>
    </w:lvl>
    <w:lvl w:ilvl="1" w:tplc="AC42DBEE">
      <w:start w:val="1"/>
      <w:numFmt w:val="lowerLetter"/>
      <w:lvlText w:val="%2."/>
      <w:lvlJc w:val="left"/>
      <w:pPr>
        <w:ind w:left="1440" w:hanging="360"/>
      </w:pPr>
    </w:lvl>
    <w:lvl w:ilvl="2" w:tplc="DC322060">
      <w:start w:val="1"/>
      <w:numFmt w:val="lowerRoman"/>
      <w:lvlText w:val="%3."/>
      <w:lvlJc w:val="right"/>
      <w:pPr>
        <w:ind w:left="2160" w:hanging="180"/>
      </w:pPr>
    </w:lvl>
    <w:lvl w:ilvl="3" w:tplc="6096E50A">
      <w:start w:val="1"/>
      <w:numFmt w:val="decimal"/>
      <w:lvlText w:val="%4."/>
      <w:lvlJc w:val="left"/>
      <w:pPr>
        <w:ind w:left="2880" w:hanging="360"/>
      </w:pPr>
    </w:lvl>
    <w:lvl w:ilvl="4" w:tplc="669CE446">
      <w:start w:val="1"/>
      <w:numFmt w:val="lowerLetter"/>
      <w:lvlText w:val="%5."/>
      <w:lvlJc w:val="left"/>
      <w:pPr>
        <w:ind w:left="3600" w:hanging="360"/>
      </w:pPr>
    </w:lvl>
    <w:lvl w:ilvl="5" w:tplc="01C2F03E">
      <w:start w:val="1"/>
      <w:numFmt w:val="lowerRoman"/>
      <w:lvlText w:val="%6."/>
      <w:lvlJc w:val="right"/>
      <w:pPr>
        <w:ind w:left="4320" w:hanging="180"/>
      </w:pPr>
    </w:lvl>
    <w:lvl w:ilvl="6" w:tplc="191EEA98">
      <w:start w:val="1"/>
      <w:numFmt w:val="decimal"/>
      <w:lvlText w:val="%7."/>
      <w:lvlJc w:val="left"/>
      <w:pPr>
        <w:ind w:left="5040" w:hanging="360"/>
      </w:pPr>
    </w:lvl>
    <w:lvl w:ilvl="7" w:tplc="8E2E2776">
      <w:start w:val="1"/>
      <w:numFmt w:val="lowerLetter"/>
      <w:lvlText w:val="%8."/>
      <w:lvlJc w:val="left"/>
      <w:pPr>
        <w:ind w:left="5760" w:hanging="360"/>
      </w:pPr>
    </w:lvl>
    <w:lvl w:ilvl="8" w:tplc="5E24F412">
      <w:start w:val="1"/>
      <w:numFmt w:val="lowerRoman"/>
      <w:lvlText w:val="%9."/>
      <w:lvlJc w:val="right"/>
      <w:pPr>
        <w:ind w:left="6480" w:hanging="180"/>
      </w:pPr>
    </w:lvl>
  </w:abstractNum>
  <w:abstractNum w:abstractNumId="21" w15:restartNumberingAfterBreak="0">
    <w:nsid w:val="7C9AB3F9"/>
    <w:multiLevelType w:val="hybridMultilevel"/>
    <w:tmpl w:val="FFFFFFFF"/>
    <w:lvl w:ilvl="0" w:tplc="5E4AAD42">
      <w:start w:val="1"/>
      <w:numFmt w:val="decimal"/>
      <w:lvlText w:val="%1."/>
      <w:lvlJc w:val="left"/>
      <w:pPr>
        <w:ind w:left="720" w:hanging="360"/>
      </w:pPr>
    </w:lvl>
    <w:lvl w:ilvl="1" w:tplc="297AAB88">
      <w:start w:val="1"/>
      <w:numFmt w:val="lowerLetter"/>
      <w:lvlText w:val="%2."/>
      <w:lvlJc w:val="left"/>
      <w:pPr>
        <w:ind w:left="1440" w:hanging="360"/>
      </w:pPr>
    </w:lvl>
    <w:lvl w:ilvl="2" w:tplc="17300F58">
      <w:start w:val="1"/>
      <w:numFmt w:val="lowerRoman"/>
      <w:lvlText w:val="%3."/>
      <w:lvlJc w:val="right"/>
      <w:pPr>
        <w:ind w:left="2160" w:hanging="180"/>
      </w:pPr>
    </w:lvl>
    <w:lvl w:ilvl="3" w:tplc="17D464C6">
      <w:start w:val="1"/>
      <w:numFmt w:val="decimal"/>
      <w:lvlText w:val="%4."/>
      <w:lvlJc w:val="left"/>
      <w:pPr>
        <w:ind w:left="2880" w:hanging="360"/>
      </w:pPr>
    </w:lvl>
    <w:lvl w:ilvl="4" w:tplc="94FAE4BC">
      <w:start w:val="1"/>
      <w:numFmt w:val="lowerLetter"/>
      <w:lvlText w:val="%5."/>
      <w:lvlJc w:val="left"/>
      <w:pPr>
        <w:ind w:left="3600" w:hanging="360"/>
      </w:pPr>
    </w:lvl>
    <w:lvl w:ilvl="5" w:tplc="B204E70E">
      <w:start w:val="1"/>
      <w:numFmt w:val="lowerRoman"/>
      <w:lvlText w:val="%6."/>
      <w:lvlJc w:val="right"/>
      <w:pPr>
        <w:ind w:left="4320" w:hanging="180"/>
      </w:pPr>
    </w:lvl>
    <w:lvl w:ilvl="6" w:tplc="8EA0F916">
      <w:start w:val="1"/>
      <w:numFmt w:val="decimal"/>
      <w:lvlText w:val="%7."/>
      <w:lvlJc w:val="left"/>
      <w:pPr>
        <w:ind w:left="5040" w:hanging="360"/>
      </w:pPr>
    </w:lvl>
    <w:lvl w:ilvl="7" w:tplc="46A4653C">
      <w:start w:val="1"/>
      <w:numFmt w:val="lowerLetter"/>
      <w:lvlText w:val="%8."/>
      <w:lvlJc w:val="left"/>
      <w:pPr>
        <w:ind w:left="5760" w:hanging="360"/>
      </w:pPr>
    </w:lvl>
    <w:lvl w:ilvl="8" w:tplc="3B884A6C">
      <w:start w:val="1"/>
      <w:numFmt w:val="lowerRoman"/>
      <w:lvlText w:val="%9."/>
      <w:lvlJc w:val="right"/>
      <w:pPr>
        <w:ind w:left="6480" w:hanging="180"/>
      </w:pPr>
    </w:lvl>
  </w:abstractNum>
  <w:num w:numId="1" w16cid:durableId="1637879300">
    <w:abstractNumId w:val="0"/>
  </w:num>
  <w:num w:numId="2" w16cid:durableId="920069334">
    <w:abstractNumId w:val="3"/>
  </w:num>
  <w:num w:numId="3" w16cid:durableId="281233887">
    <w:abstractNumId w:val="18"/>
  </w:num>
  <w:num w:numId="4" w16cid:durableId="1594436643">
    <w:abstractNumId w:val="7"/>
  </w:num>
  <w:num w:numId="5" w16cid:durableId="1634868659">
    <w:abstractNumId w:val="9"/>
  </w:num>
  <w:num w:numId="6" w16cid:durableId="1097940851">
    <w:abstractNumId w:val="1"/>
  </w:num>
  <w:num w:numId="7" w16cid:durableId="7607496">
    <w:abstractNumId w:val="13"/>
  </w:num>
  <w:num w:numId="8" w16cid:durableId="1762679904">
    <w:abstractNumId w:val="2"/>
  </w:num>
  <w:num w:numId="9" w16cid:durableId="1839153069">
    <w:abstractNumId w:val="17"/>
  </w:num>
  <w:num w:numId="10" w16cid:durableId="192112304">
    <w:abstractNumId w:val="12"/>
  </w:num>
  <w:num w:numId="11" w16cid:durableId="1042286484">
    <w:abstractNumId w:val="6"/>
  </w:num>
  <w:num w:numId="12" w16cid:durableId="1849054118">
    <w:abstractNumId w:val="15"/>
  </w:num>
  <w:num w:numId="13" w16cid:durableId="1141850647">
    <w:abstractNumId w:val="5"/>
  </w:num>
  <w:num w:numId="14" w16cid:durableId="706104772">
    <w:abstractNumId w:val="4"/>
  </w:num>
  <w:num w:numId="15" w16cid:durableId="316542829">
    <w:abstractNumId w:val="19"/>
  </w:num>
  <w:num w:numId="16" w16cid:durableId="1951937786">
    <w:abstractNumId w:val="16"/>
  </w:num>
  <w:num w:numId="17" w16cid:durableId="673995925">
    <w:abstractNumId w:val="21"/>
  </w:num>
  <w:num w:numId="18" w16cid:durableId="1277127">
    <w:abstractNumId w:val="10"/>
  </w:num>
  <w:num w:numId="19" w16cid:durableId="815029857">
    <w:abstractNumId w:val="11"/>
  </w:num>
  <w:num w:numId="20" w16cid:durableId="1927574600">
    <w:abstractNumId w:val="14"/>
  </w:num>
  <w:num w:numId="21" w16cid:durableId="258998286">
    <w:abstractNumId w:val="20"/>
  </w:num>
  <w:num w:numId="22" w16cid:durableId="9588047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286"/>
    <w:rsid w:val="00000E2E"/>
    <w:rsid w:val="000019B8"/>
    <w:rsid w:val="000077CF"/>
    <w:rsid w:val="00010D70"/>
    <w:rsid w:val="00013892"/>
    <w:rsid w:val="000168BF"/>
    <w:rsid w:val="00016EA4"/>
    <w:rsid w:val="000175A2"/>
    <w:rsid w:val="000176C5"/>
    <w:rsid w:val="0002191E"/>
    <w:rsid w:val="0002353D"/>
    <w:rsid w:val="00023993"/>
    <w:rsid w:val="00026327"/>
    <w:rsid w:val="00037CE3"/>
    <w:rsid w:val="00041948"/>
    <w:rsid w:val="00042579"/>
    <w:rsid w:val="000426F2"/>
    <w:rsid w:val="0004451A"/>
    <w:rsid w:val="000446E9"/>
    <w:rsid w:val="0004619C"/>
    <w:rsid w:val="000613AA"/>
    <w:rsid w:val="00063B49"/>
    <w:rsid w:val="0007084B"/>
    <w:rsid w:val="00070900"/>
    <w:rsid w:val="00080A6E"/>
    <w:rsid w:val="000844C9"/>
    <w:rsid w:val="00087EED"/>
    <w:rsid w:val="00091603"/>
    <w:rsid w:val="00095331"/>
    <w:rsid w:val="000A0B7E"/>
    <w:rsid w:val="000A4427"/>
    <w:rsid w:val="000A58FD"/>
    <w:rsid w:val="000A6780"/>
    <w:rsid w:val="000A7ABE"/>
    <w:rsid w:val="000C0454"/>
    <w:rsid w:val="000D1090"/>
    <w:rsid w:val="000D55A6"/>
    <w:rsid w:val="000D6628"/>
    <w:rsid w:val="000E217C"/>
    <w:rsid w:val="000F153E"/>
    <w:rsid w:val="000F7872"/>
    <w:rsid w:val="000F7E5C"/>
    <w:rsid w:val="001032D0"/>
    <w:rsid w:val="00104862"/>
    <w:rsid w:val="00107F97"/>
    <w:rsid w:val="00112C5A"/>
    <w:rsid w:val="0011510B"/>
    <w:rsid w:val="0011605A"/>
    <w:rsid w:val="00121C50"/>
    <w:rsid w:val="00124C03"/>
    <w:rsid w:val="0012725B"/>
    <w:rsid w:val="00127718"/>
    <w:rsid w:val="00130E7E"/>
    <w:rsid w:val="0013688E"/>
    <w:rsid w:val="00140E05"/>
    <w:rsid w:val="00144375"/>
    <w:rsid w:val="0014570E"/>
    <w:rsid w:val="00151CAE"/>
    <w:rsid w:val="001522F9"/>
    <w:rsid w:val="00155F78"/>
    <w:rsid w:val="00167D17"/>
    <w:rsid w:val="00170EC5"/>
    <w:rsid w:val="00173075"/>
    <w:rsid w:val="00180302"/>
    <w:rsid w:val="00186309"/>
    <w:rsid w:val="00186570"/>
    <w:rsid w:val="001911E1"/>
    <w:rsid w:val="00193C6D"/>
    <w:rsid w:val="00197878"/>
    <w:rsid w:val="001B3C87"/>
    <w:rsid w:val="001B5584"/>
    <w:rsid w:val="001B589B"/>
    <w:rsid w:val="001B5B05"/>
    <w:rsid w:val="001C488C"/>
    <w:rsid w:val="001C6A8F"/>
    <w:rsid w:val="001E692F"/>
    <w:rsid w:val="001E6BB6"/>
    <w:rsid w:val="001F06DC"/>
    <w:rsid w:val="001F3533"/>
    <w:rsid w:val="001F5BC2"/>
    <w:rsid w:val="001F5D96"/>
    <w:rsid w:val="00201586"/>
    <w:rsid w:val="0020566F"/>
    <w:rsid w:val="00213F2C"/>
    <w:rsid w:val="00214C27"/>
    <w:rsid w:val="00223F0E"/>
    <w:rsid w:val="00227CC6"/>
    <w:rsid w:val="00237D39"/>
    <w:rsid w:val="0024104F"/>
    <w:rsid w:val="002417B2"/>
    <w:rsid w:val="00243331"/>
    <w:rsid w:val="0024417A"/>
    <w:rsid w:val="00250E0C"/>
    <w:rsid w:val="00253825"/>
    <w:rsid w:val="002548FA"/>
    <w:rsid w:val="00255732"/>
    <w:rsid w:val="00264669"/>
    <w:rsid w:val="002722BE"/>
    <w:rsid w:val="00273A51"/>
    <w:rsid w:val="0027513A"/>
    <w:rsid w:val="00277E18"/>
    <w:rsid w:val="00285C82"/>
    <w:rsid w:val="00287672"/>
    <w:rsid w:val="002923FE"/>
    <w:rsid w:val="002A43BD"/>
    <w:rsid w:val="002A6068"/>
    <w:rsid w:val="002B0940"/>
    <w:rsid w:val="002B1528"/>
    <w:rsid w:val="002B27C5"/>
    <w:rsid w:val="002B282A"/>
    <w:rsid w:val="002B32B6"/>
    <w:rsid w:val="002B59E6"/>
    <w:rsid w:val="002C0B6F"/>
    <w:rsid w:val="002C34FA"/>
    <w:rsid w:val="002C7416"/>
    <w:rsid w:val="002C7665"/>
    <w:rsid w:val="002D21AE"/>
    <w:rsid w:val="002D707B"/>
    <w:rsid w:val="002D7298"/>
    <w:rsid w:val="002E62BA"/>
    <w:rsid w:val="002F2E25"/>
    <w:rsid w:val="002F6315"/>
    <w:rsid w:val="003033F2"/>
    <w:rsid w:val="00303F13"/>
    <w:rsid w:val="00307286"/>
    <w:rsid w:val="00310D71"/>
    <w:rsid w:val="00315AD2"/>
    <w:rsid w:val="003165A6"/>
    <w:rsid w:val="00321B5E"/>
    <w:rsid w:val="00322215"/>
    <w:rsid w:val="00337B97"/>
    <w:rsid w:val="0034458A"/>
    <w:rsid w:val="00345296"/>
    <w:rsid w:val="003500FA"/>
    <w:rsid w:val="00353B7E"/>
    <w:rsid w:val="003549EB"/>
    <w:rsid w:val="00360EE7"/>
    <w:rsid w:val="003806A8"/>
    <w:rsid w:val="003855CC"/>
    <w:rsid w:val="00390F57"/>
    <w:rsid w:val="00396A2B"/>
    <w:rsid w:val="003974AB"/>
    <w:rsid w:val="003B4D98"/>
    <w:rsid w:val="003B609C"/>
    <w:rsid w:val="003B7C56"/>
    <w:rsid w:val="003C46ED"/>
    <w:rsid w:val="003D1D6C"/>
    <w:rsid w:val="003D39EA"/>
    <w:rsid w:val="003D3F45"/>
    <w:rsid w:val="003E07CD"/>
    <w:rsid w:val="003E4D1E"/>
    <w:rsid w:val="003E67A8"/>
    <w:rsid w:val="003E7211"/>
    <w:rsid w:val="003F21ED"/>
    <w:rsid w:val="003F378A"/>
    <w:rsid w:val="003F568F"/>
    <w:rsid w:val="003F6B58"/>
    <w:rsid w:val="004017BB"/>
    <w:rsid w:val="00403378"/>
    <w:rsid w:val="0041198C"/>
    <w:rsid w:val="00412CF7"/>
    <w:rsid w:val="004164A3"/>
    <w:rsid w:val="00431595"/>
    <w:rsid w:val="00433FB3"/>
    <w:rsid w:val="00436CC9"/>
    <w:rsid w:val="0044227E"/>
    <w:rsid w:val="004505ED"/>
    <w:rsid w:val="00451968"/>
    <w:rsid w:val="00470863"/>
    <w:rsid w:val="004766DB"/>
    <w:rsid w:val="004831A9"/>
    <w:rsid w:val="00486909"/>
    <w:rsid w:val="004920E9"/>
    <w:rsid w:val="00495817"/>
    <w:rsid w:val="004964D6"/>
    <w:rsid w:val="004A7C1D"/>
    <w:rsid w:val="004B286A"/>
    <w:rsid w:val="004B391B"/>
    <w:rsid w:val="004C507D"/>
    <w:rsid w:val="004C6C00"/>
    <w:rsid w:val="004C7586"/>
    <w:rsid w:val="004D06A5"/>
    <w:rsid w:val="004D2B40"/>
    <w:rsid w:val="004D381E"/>
    <w:rsid w:val="004D54EE"/>
    <w:rsid w:val="004E1AC3"/>
    <w:rsid w:val="004E2547"/>
    <w:rsid w:val="004E4AAE"/>
    <w:rsid w:val="004E7C34"/>
    <w:rsid w:val="004F1DC4"/>
    <w:rsid w:val="004F768E"/>
    <w:rsid w:val="00502F60"/>
    <w:rsid w:val="00504389"/>
    <w:rsid w:val="0050665A"/>
    <w:rsid w:val="00511EC7"/>
    <w:rsid w:val="0051218A"/>
    <w:rsid w:val="005169D1"/>
    <w:rsid w:val="00517DC4"/>
    <w:rsid w:val="005302C6"/>
    <w:rsid w:val="00531B3A"/>
    <w:rsid w:val="00531E39"/>
    <w:rsid w:val="005331C8"/>
    <w:rsid w:val="00536AAF"/>
    <w:rsid w:val="00537A1F"/>
    <w:rsid w:val="00545F46"/>
    <w:rsid w:val="00553DFE"/>
    <w:rsid w:val="005569AD"/>
    <w:rsid w:val="00564D42"/>
    <w:rsid w:val="00571F1D"/>
    <w:rsid w:val="005723EB"/>
    <w:rsid w:val="005731CD"/>
    <w:rsid w:val="0057401F"/>
    <w:rsid w:val="00574046"/>
    <w:rsid w:val="005777B9"/>
    <w:rsid w:val="0058676A"/>
    <w:rsid w:val="00596068"/>
    <w:rsid w:val="005B3748"/>
    <w:rsid w:val="005C07E0"/>
    <w:rsid w:val="005C1BB8"/>
    <w:rsid w:val="005C35E7"/>
    <w:rsid w:val="005C46F7"/>
    <w:rsid w:val="005C6B1B"/>
    <w:rsid w:val="005D32BE"/>
    <w:rsid w:val="005D6629"/>
    <w:rsid w:val="005E25B0"/>
    <w:rsid w:val="005E27D7"/>
    <w:rsid w:val="005E7F46"/>
    <w:rsid w:val="00600499"/>
    <w:rsid w:val="0060460B"/>
    <w:rsid w:val="00612316"/>
    <w:rsid w:val="006175E9"/>
    <w:rsid w:val="00622D09"/>
    <w:rsid w:val="00623313"/>
    <w:rsid w:val="00650714"/>
    <w:rsid w:val="00656238"/>
    <w:rsid w:val="006600F6"/>
    <w:rsid w:val="00662694"/>
    <w:rsid w:val="00667772"/>
    <w:rsid w:val="00670940"/>
    <w:rsid w:val="00670D83"/>
    <w:rsid w:val="0067650A"/>
    <w:rsid w:val="006806AB"/>
    <w:rsid w:val="00680A9F"/>
    <w:rsid w:val="0068522E"/>
    <w:rsid w:val="00685BAA"/>
    <w:rsid w:val="00690914"/>
    <w:rsid w:val="006920E9"/>
    <w:rsid w:val="00696D3F"/>
    <w:rsid w:val="006A6EB5"/>
    <w:rsid w:val="006A7932"/>
    <w:rsid w:val="006B36D7"/>
    <w:rsid w:val="006B4534"/>
    <w:rsid w:val="006B5D02"/>
    <w:rsid w:val="006C12A5"/>
    <w:rsid w:val="006D284F"/>
    <w:rsid w:val="006D2F4B"/>
    <w:rsid w:val="006D5DDE"/>
    <w:rsid w:val="006D70AA"/>
    <w:rsid w:val="006D7E16"/>
    <w:rsid w:val="006E4DC9"/>
    <w:rsid w:val="006E55D8"/>
    <w:rsid w:val="006F04A9"/>
    <w:rsid w:val="006F18FA"/>
    <w:rsid w:val="006F4D3E"/>
    <w:rsid w:val="006F7E0E"/>
    <w:rsid w:val="007049AA"/>
    <w:rsid w:val="00706B5D"/>
    <w:rsid w:val="007119D6"/>
    <w:rsid w:val="00713078"/>
    <w:rsid w:val="00714C36"/>
    <w:rsid w:val="00715AFC"/>
    <w:rsid w:val="00723757"/>
    <w:rsid w:val="00725830"/>
    <w:rsid w:val="00736A87"/>
    <w:rsid w:val="00741CD5"/>
    <w:rsid w:val="007438E8"/>
    <w:rsid w:val="00745DFC"/>
    <w:rsid w:val="00753796"/>
    <w:rsid w:val="00754BFF"/>
    <w:rsid w:val="007551CE"/>
    <w:rsid w:val="00774C9F"/>
    <w:rsid w:val="00776E19"/>
    <w:rsid w:val="00777377"/>
    <w:rsid w:val="00791193"/>
    <w:rsid w:val="00795EA0"/>
    <w:rsid w:val="007970B2"/>
    <w:rsid w:val="007A4EBE"/>
    <w:rsid w:val="007B3B02"/>
    <w:rsid w:val="007B6986"/>
    <w:rsid w:val="007B6B3F"/>
    <w:rsid w:val="007C4F0E"/>
    <w:rsid w:val="007C6440"/>
    <w:rsid w:val="007D1450"/>
    <w:rsid w:val="007D1BD5"/>
    <w:rsid w:val="007D4E59"/>
    <w:rsid w:val="007D5E24"/>
    <w:rsid w:val="007E1B26"/>
    <w:rsid w:val="007E5E5B"/>
    <w:rsid w:val="007F3E57"/>
    <w:rsid w:val="007F5669"/>
    <w:rsid w:val="00801892"/>
    <w:rsid w:val="008020FC"/>
    <w:rsid w:val="008043A4"/>
    <w:rsid w:val="00804D95"/>
    <w:rsid w:val="008057B0"/>
    <w:rsid w:val="00812D68"/>
    <w:rsid w:val="0081451D"/>
    <w:rsid w:val="00820789"/>
    <w:rsid w:val="00823B9F"/>
    <w:rsid w:val="008254F9"/>
    <w:rsid w:val="00825A30"/>
    <w:rsid w:val="0082760F"/>
    <w:rsid w:val="00830AE6"/>
    <w:rsid w:val="00837F5E"/>
    <w:rsid w:val="008400A5"/>
    <w:rsid w:val="008438D9"/>
    <w:rsid w:val="008466E6"/>
    <w:rsid w:val="00852529"/>
    <w:rsid w:val="00853150"/>
    <w:rsid w:val="008544D1"/>
    <w:rsid w:val="008659AF"/>
    <w:rsid w:val="00874BD7"/>
    <w:rsid w:val="00880E3E"/>
    <w:rsid w:val="0088237A"/>
    <w:rsid w:val="0088440B"/>
    <w:rsid w:val="00885B97"/>
    <w:rsid w:val="00891DAD"/>
    <w:rsid w:val="008974E2"/>
    <w:rsid w:val="008979EA"/>
    <w:rsid w:val="008A32F6"/>
    <w:rsid w:val="008A6005"/>
    <w:rsid w:val="008A7F56"/>
    <w:rsid w:val="008B70BA"/>
    <w:rsid w:val="008B7477"/>
    <w:rsid w:val="008B8A33"/>
    <w:rsid w:val="008C1734"/>
    <w:rsid w:val="008C288D"/>
    <w:rsid w:val="008C3722"/>
    <w:rsid w:val="008C74D4"/>
    <w:rsid w:val="008E234D"/>
    <w:rsid w:val="008E3EE9"/>
    <w:rsid w:val="008E52C4"/>
    <w:rsid w:val="008F0BBC"/>
    <w:rsid w:val="008F252C"/>
    <w:rsid w:val="008F594F"/>
    <w:rsid w:val="00901138"/>
    <w:rsid w:val="009052D3"/>
    <w:rsid w:val="00905BD6"/>
    <w:rsid w:val="00907EB9"/>
    <w:rsid w:val="00910AD6"/>
    <w:rsid w:val="00922F91"/>
    <w:rsid w:val="00931752"/>
    <w:rsid w:val="00931BB9"/>
    <w:rsid w:val="009473C7"/>
    <w:rsid w:val="0095497C"/>
    <w:rsid w:val="00955749"/>
    <w:rsid w:val="00962CCF"/>
    <w:rsid w:val="009639C2"/>
    <w:rsid w:val="00965D74"/>
    <w:rsid w:val="00966CEA"/>
    <w:rsid w:val="00972D5F"/>
    <w:rsid w:val="009848ED"/>
    <w:rsid w:val="00986EE9"/>
    <w:rsid w:val="009A0C54"/>
    <w:rsid w:val="009A54B1"/>
    <w:rsid w:val="009B28BB"/>
    <w:rsid w:val="009B48C3"/>
    <w:rsid w:val="009B51EC"/>
    <w:rsid w:val="009B5506"/>
    <w:rsid w:val="009B5797"/>
    <w:rsid w:val="009B7F69"/>
    <w:rsid w:val="009C6940"/>
    <w:rsid w:val="009D0D1D"/>
    <w:rsid w:val="009D2642"/>
    <w:rsid w:val="009D43B6"/>
    <w:rsid w:val="009D4D6F"/>
    <w:rsid w:val="009D6AA7"/>
    <w:rsid w:val="009E1460"/>
    <w:rsid w:val="009E2259"/>
    <w:rsid w:val="009E3F25"/>
    <w:rsid w:val="009E4066"/>
    <w:rsid w:val="00A001AE"/>
    <w:rsid w:val="00A00F6C"/>
    <w:rsid w:val="00A154C4"/>
    <w:rsid w:val="00A22BD8"/>
    <w:rsid w:val="00A2361F"/>
    <w:rsid w:val="00A25C9C"/>
    <w:rsid w:val="00A3123D"/>
    <w:rsid w:val="00A312F7"/>
    <w:rsid w:val="00A31B48"/>
    <w:rsid w:val="00A357FF"/>
    <w:rsid w:val="00A37ABB"/>
    <w:rsid w:val="00A44321"/>
    <w:rsid w:val="00A44B08"/>
    <w:rsid w:val="00A45231"/>
    <w:rsid w:val="00A45996"/>
    <w:rsid w:val="00A4672E"/>
    <w:rsid w:val="00A46E0E"/>
    <w:rsid w:val="00A5462A"/>
    <w:rsid w:val="00A54FE5"/>
    <w:rsid w:val="00A7140C"/>
    <w:rsid w:val="00A7392F"/>
    <w:rsid w:val="00A75F44"/>
    <w:rsid w:val="00A7714D"/>
    <w:rsid w:val="00A8064B"/>
    <w:rsid w:val="00A90920"/>
    <w:rsid w:val="00A93ECC"/>
    <w:rsid w:val="00AA52F1"/>
    <w:rsid w:val="00AB6818"/>
    <w:rsid w:val="00AB68C1"/>
    <w:rsid w:val="00AC1573"/>
    <w:rsid w:val="00AC1B85"/>
    <w:rsid w:val="00AC3AB6"/>
    <w:rsid w:val="00AD1EFB"/>
    <w:rsid w:val="00AD3F29"/>
    <w:rsid w:val="00AD5862"/>
    <w:rsid w:val="00AD73CF"/>
    <w:rsid w:val="00AE2B9D"/>
    <w:rsid w:val="00AE6AEB"/>
    <w:rsid w:val="00AF05D8"/>
    <w:rsid w:val="00AF39B2"/>
    <w:rsid w:val="00AF3E5B"/>
    <w:rsid w:val="00AF44C9"/>
    <w:rsid w:val="00B14ABF"/>
    <w:rsid w:val="00B1717A"/>
    <w:rsid w:val="00B200AE"/>
    <w:rsid w:val="00B249EE"/>
    <w:rsid w:val="00B24DC7"/>
    <w:rsid w:val="00B26475"/>
    <w:rsid w:val="00B32F1A"/>
    <w:rsid w:val="00B34797"/>
    <w:rsid w:val="00B37839"/>
    <w:rsid w:val="00B3787B"/>
    <w:rsid w:val="00B379B5"/>
    <w:rsid w:val="00B4038C"/>
    <w:rsid w:val="00B44C93"/>
    <w:rsid w:val="00B44D2D"/>
    <w:rsid w:val="00B4638F"/>
    <w:rsid w:val="00B474F4"/>
    <w:rsid w:val="00B52BE0"/>
    <w:rsid w:val="00B669B7"/>
    <w:rsid w:val="00B707AE"/>
    <w:rsid w:val="00B726C6"/>
    <w:rsid w:val="00B73964"/>
    <w:rsid w:val="00B76A64"/>
    <w:rsid w:val="00B77C47"/>
    <w:rsid w:val="00B83BF6"/>
    <w:rsid w:val="00B84188"/>
    <w:rsid w:val="00B85540"/>
    <w:rsid w:val="00B873CF"/>
    <w:rsid w:val="00B95037"/>
    <w:rsid w:val="00BA109F"/>
    <w:rsid w:val="00BA33AA"/>
    <w:rsid w:val="00BA6C5F"/>
    <w:rsid w:val="00BA726E"/>
    <w:rsid w:val="00BA7769"/>
    <w:rsid w:val="00BB35F6"/>
    <w:rsid w:val="00BB3BFE"/>
    <w:rsid w:val="00BB57D7"/>
    <w:rsid w:val="00BB599B"/>
    <w:rsid w:val="00BB7B2B"/>
    <w:rsid w:val="00BB7EF4"/>
    <w:rsid w:val="00BC0F51"/>
    <w:rsid w:val="00BC1C27"/>
    <w:rsid w:val="00BC3A00"/>
    <w:rsid w:val="00BD3958"/>
    <w:rsid w:val="00BD64F8"/>
    <w:rsid w:val="00BE048C"/>
    <w:rsid w:val="00BE1006"/>
    <w:rsid w:val="00BE13AE"/>
    <w:rsid w:val="00BE3800"/>
    <w:rsid w:val="00BE3C5A"/>
    <w:rsid w:val="00BE4A69"/>
    <w:rsid w:val="00BE6957"/>
    <w:rsid w:val="00C03011"/>
    <w:rsid w:val="00C04F99"/>
    <w:rsid w:val="00C12B7D"/>
    <w:rsid w:val="00C22BB5"/>
    <w:rsid w:val="00C22D25"/>
    <w:rsid w:val="00C233EA"/>
    <w:rsid w:val="00C30EC5"/>
    <w:rsid w:val="00C34C5A"/>
    <w:rsid w:val="00C35D76"/>
    <w:rsid w:val="00C3623A"/>
    <w:rsid w:val="00C3680D"/>
    <w:rsid w:val="00C40B85"/>
    <w:rsid w:val="00C417C5"/>
    <w:rsid w:val="00C463D4"/>
    <w:rsid w:val="00C46802"/>
    <w:rsid w:val="00C5533C"/>
    <w:rsid w:val="00C679C4"/>
    <w:rsid w:val="00C70488"/>
    <w:rsid w:val="00C7489B"/>
    <w:rsid w:val="00C75FF1"/>
    <w:rsid w:val="00C846F5"/>
    <w:rsid w:val="00C8568A"/>
    <w:rsid w:val="00C910FE"/>
    <w:rsid w:val="00C9157B"/>
    <w:rsid w:val="00C92038"/>
    <w:rsid w:val="00C9208C"/>
    <w:rsid w:val="00C939D2"/>
    <w:rsid w:val="00C93D20"/>
    <w:rsid w:val="00CA0B26"/>
    <w:rsid w:val="00CA791A"/>
    <w:rsid w:val="00CA7F86"/>
    <w:rsid w:val="00CB1347"/>
    <w:rsid w:val="00CB23A1"/>
    <w:rsid w:val="00CB3BCE"/>
    <w:rsid w:val="00CB6EAA"/>
    <w:rsid w:val="00CC2E29"/>
    <w:rsid w:val="00CD0D96"/>
    <w:rsid w:val="00CE687B"/>
    <w:rsid w:val="00CE728B"/>
    <w:rsid w:val="00CF364C"/>
    <w:rsid w:val="00CF5C4D"/>
    <w:rsid w:val="00CF7E37"/>
    <w:rsid w:val="00D01E4A"/>
    <w:rsid w:val="00D03465"/>
    <w:rsid w:val="00D03D8B"/>
    <w:rsid w:val="00D06D42"/>
    <w:rsid w:val="00D106D0"/>
    <w:rsid w:val="00D11140"/>
    <w:rsid w:val="00D11BBD"/>
    <w:rsid w:val="00D16822"/>
    <w:rsid w:val="00D31563"/>
    <w:rsid w:val="00D32A0B"/>
    <w:rsid w:val="00D36259"/>
    <w:rsid w:val="00D374C9"/>
    <w:rsid w:val="00D40998"/>
    <w:rsid w:val="00D673B5"/>
    <w:rsid w:val="00D720C6"/>
    <w:rsid w:val="00D7393B"/>
    <w:rsid w:val="00D75AD5"/>
    <w:rsid w:val="00D843B1"/>
    <w:rsid w:val="00D85F23"/>
    <w:rsid w:val="00D91619"/>
    <w:rsid w:val="00D95560"/>
    <w:rsid w:val="00D9576C"/>
    <w:rsid w:val="00D96E8A"/>
    <w:rsid w:val="00D97551"/>
    <w:rsid w:val="00DA3049"/>
    <w:rsid w:val="00DA7967"/>
    <w:rsid w:val="00DB010C"/>
    <w:rsid w:val="00DB08D7"/>
    <w:rsid w:val="00DB1078"/>
    <w:rsid w:val="00DB6D8D"/>
    <w:rsid w:val="00DC5B5B"/>
    <w:rsid w:val="00DD420A"/>
    <w:rsid w:val="00DD4592"/>
    <w:rsid w:val="00DD5832"/>
    <w:rsid w:val="00DD7135"/>
    <w:rsid w:val="00DF6193"/>
    <w:rsid w:val="00E00BE5"/>
    <w:rsid w:val="00E00E40"/>
    <w:rsid w:val="00E013A7"/>
    <w:rsid w:val="00E01C07"/>
    <w:rsid w:val="00E01D73"/>
    <w:rsid w:val="00E0248E"/>
    <w:rsid w:val="00E02F53"/>
    <w:rsid w:val="00E03A16"/>
    <w:rsid w:val="00E07620"/>
    <w:rsid w:val="00E1445F"/>
    <w:rsid w:val="00E17D70"/>
    <w:rsid w:val="00E21B66"/>
    <w:rsid w:val="00E31577"/>
    <w:rsid w:val="00E3337C"/>
    <w:rsid w:val="00E33564"/>
    <w:rsid w:val="00E35389"/>
    <w:rsid w:val="00E35F83"/>
    <w:rsid w:val="00E40CFD"/>
    <w:rsid w:val="00E444C2"/>
    <w:rsid w:val="00E4563A"/>
    <w:rsid w:val="00E45ECA"/>
    <w:rsid w:val="00E546CF"/>
    <w:rsid w:val="00E568EE"/>
    <w:rsid w:val="00E67A92"/>
    <w:rsid w:val="00E736FF"/>
    <w:rsid w:val="00E75869"/>
    <w:rsid w:val="00E76BA4"/>
    <w:rsid w:val="00E80AEF"/>
    <w:rsid w:val="00E95BA9"/>
    <w:rsid w:val="00E95C9C"/>
    <w:rsid w:val="00EA46E4"/>
    <w:rsid w:val="00EA58C6"/>
    <w:rsid w:val="00EB29F3"/>
    <w:rsid w:val="00EB55DE"/>
    <w:rsid w:val="00EB7CDB"/>
    <w:rsid w:val="00EC0205"/>
    <w:rsid w:val="00EC0D93"/>
    <w:rsid w:val="00EC3AD1"/>
    <w:rsid w:val="00EC4FC6"/>
    <w:rsid w:val="00ED2687"/>
    <w:rsid w:val="00ED53E0"/>
    <w:rsid w:val="00ED62DB"/>
    <w:rsid w:val="00EE521A"/>
    <w:rsid w:val="00EE550B"/>
    <w:rsid w:val="00EF58D8"/>
    <w:rsid w:val="00EF756C"/>
    <w:rsid w:val="00EF7FDC"/>
    <w:rsid w:val="00F05273"/>
    <w:rsid w:val="00F05DFA"/>
    <w:rsid w:val="00F06BC8"/>
    <w:rsid w:val="00F078E8"/>
    <w:rsid w:val="00F07EC3"/>
    <w:rsid w:val="00F1278B"/>
    <w:rsid w:val="00F13D6F"/>
    <w:rsid w:val="00F13E3F"/>
    <w:rsid w:val="00F209DA"/>
    <w:rsid w:val="00F245E8"/>
    <w:rsid w:val="00F26BE3"/>
    <w:rsid w:val="00F26E59"/>
    <w:rsid w:val="00F30A3D"/>
    <w:rsid w:val="00F3772F"/>
    <w:rsid w:val="00F47BBD"/>
    <w:rsid w:val="00F53855"/>
    <w:rsid w:val="00F550F1"/>
    <w:rsid w:val="00F621A9"/>
    <w:rsid w:val="00F650CE"/>
    <w:rsid w:val="00F65BEF"/>
    <w:rsid w:val="00F6700C"/>
    <w:rsid w:val="00F71B1E"/>
    <w:rsid w:val="00F81A81"/>
    <w:rsid w:val="00F85762"/>
    <w:rsid w:val="00F90FDA"/>
    <w:rsid w:val="00F97F26"/>
    <w:rsid w:val="00FA0ADC"/>
    <w:rsid w:val="00FA1D5F"/>
    <w:rsid w:val="00FA3038"/>
    <w:rsid w:val="00FA4E54"/>
    <w:rsid w:val="00FA59EF"/>
    <w:rsid w:val="00FA6993"/>
    <w:rsid w:val="00FC486B"/>
    <w:rsid w:val="00FD1169"/>
    <w:rsid w:val="00FD4785"/>
    <w:rsid w:val="00FE51CC"/>
    <w:rsid w:val="00FE7CD8"/>
    <w:rsid w:val="00FF24C3"/>
    <w:rsid w:val="00FF365C"/>
    <w:rsid w:val="00FF3A10"/>
    <w:rsid w:val="012E06E0"/>
    <w:rsid w:val="01356108"/>
    <w:rsid w:val="01358209"/>
    <w:rsid w:val="01AE1015"/>
    <w:rsid w:val="01CB488D"/>
    <w:rsid w:val="01E5774B"/>
    <w:rsid w:val="0204A23B"/>
    <w:rsid w:val="0251E16E"/>
    <w:rsid w:val="02614C33"/>
    <w:rsid w:val="0275F973"/>
    <w:rsid w:val="029B74D2"/>
    <w:rsid w:val="032D6CE0"/>
    <w:rsid w:val="0368B23E"/>
    <w:rsid w:val="0371340A"/>
    <w:rsid w:val="03B8F702"/>
    <w:rsid w:val="041813CB"/>
    <w:rsid w:val="04374533"/>
    <w:rsid w:val="04593343"/>
    <w:rsid w:val="047FCC68"/>
    <w:rsid w:val="0483A5F2"/>
    <w:rsid w:val="0499D0FC"/>
    <w:rsid w:val="04B38389"/>
    <w:rsid w:val="04CA1CE3"/>
    <w:rsid w:val="04E0FA47"/>
    <w:rsid w:val="0535D90D"/>
    <w:rsid w:val="05420CB6"/>
    <w:rsid w:val="0546B012"/>
    <w:rsid w:val="056EDB86"/>
    <w:rsid w:val="0570FD1C"/>
    <w:rsid w:val="0580918B"/>
    <w:rsid w:val="063F204C"/>
    <w:rsid w:val="064F53EA"/>
    <w:rsid w:val="07AB42A4"/>
    <w:rsid w:val="07C3F4DD"/>
    <w:rsid w:val="07D512B9"/>
    <w:rsid w:val="07DE4693"/>
    <w:rsid w:val="083FB8BF"/>
    <w:rsid w:val="0846C17B"/>
    <w:rsid w:val="084DF891"/>
    <w:rsid w:val="0877B23F"/>
    <w:rsid w:val="08F722E1"/>
    <w:rsid w:val="090C9691"/>
    <w:rsid w:val="09652008"/>
    <w:rsid w:val="0981A837"/>
    <w:rsid w:val="098BA1BD"/>
    <w:rsid w:val="09C7E8E2"/>
    <w:rsid w:val="0A018E0C"/>
    <w:rsid w:val="0A15BF88"/>
    <w:rsid w:val="0A22F2C8"/>
    <w:rsid w:val="0A6A9D1D"/>
    <w:rsid w:val="0AC9A3B7"/>
    <w:rsid w:val="0AE846F6"/>
    <w:rsid w:val="0B6FB8E7"/>
    <w:rsid w:val="0B8F7722"/>
    <w:rsid w:val="0BB8CDE1"/>
    <w:rsid w:val="0BCB5D7E"/>
    <w:rsid w:val="0BD5DDD3"/>
    <w:rsid w:val="0C15E025"/>
    <w:rsid w:val="0C6B6BA1"/>
    <w:rsid w:val="0CC3DDE9"/>
    <w:rsid w:val="0D16C0AB"/>
    <w:rsid w:val="0D8601BC"/>
    <w:rsid w:val="0DD21BE8"/>
    <w:rsid w:val="0DDDED2C"/>
    <w:rsid w:val="0E06F956"/>
    <w:rsid w:val="0E08BFB9"/>
    <w:rsid w:val="0E313B2C"/>
    <w:rsid w:val="0E7B8B17"/>
    <w:rsid w:val="0F8BA732"/>
    <w:rsid w:val="0F98D0CA"/>
    <w:rsid w:val="0FCA125C"/>
    <w:rsid w:val="103B182C"/>
    <w:rsid w:val="10442FCE"/>
    <w:rsid w:val="10790BEF"/>
    <w:rsid w:val="108C3F04"/>
    <w:rsid w:val="10A5DBE2"/>
    <w:rsid w:val="10AD9155"/>
    <w:rsid w:val="1164E15C"/>
    <w:rsid w:val="1164E69E"/>
    <w:rsid w:val="11B9D08A"/>
    <w:rsid w:val="11C08B6B"/>
    <w:rsid w:val="11F78B50"/>
    <w:rsid w:val="1208F8C8"/>
    <w:rsid w:val="122E3B1D"/>
    <w:rsid w:val="12422D50"/>
    <w:rsid w:val="1259A967"/>
    <w:rsid w:val="12788F89"/>
    <w:rsid w:val="127F6E7F"/>
    <w:rsid w:val="12F993C2"/>
    <w:rsid w:val="1328FAB5"/>
    <w:rsid w:val="13AF529D"/>
    <w:rsid w:val="141B26C5"/>
    <w:rsid w:val="14250349"/>
    <w:rsid w:val="142B857D"/>
    <w:rsid w:val="14335BD1"/>
    <w:rsid w:val="146AB68E"/>
    <w:rsid w:val="146D8D4E"/>
    <w:rsid w:val="14DA1FDD"/>
    <w:rsid w:val="151FE979"/>
    <w:rsid w:val="15829B51"/>
    <w:rsid w:val="158B248E"/>
    <w:rsid w:val="160AF598"/>
    <w:rsid w:val="163A3170"/>
    <w:rsid w:val="164F017B"/>
    <w:rsid w:val="1660F745"/>
    <w:rsid w:val="168EBA09"/>
    <w:rsid w:val="169D9F51"/>
    <w:rsid w:val="16AC3820"/>
    <w:rsid w:val="1726B8A3"/>
    <w:rsid w:val="176554C4"/>
    <w:rsid w:val="17F861DC"/>
    <w:rsid w:val="188D7162"/>
    <w:rsid w:val="18A1DDFF"/>
    <w:rsid w:val="18A8F7DD"/>
    <w:rsid w:val="18BDE48E"/>
    <w:rsid w:val="195854A3"/>
    <w:rsid w:val="196D7F25"/>
    <w:rsid w:val="19A0244D"/>
    <w:rsid w:val="19A7496B"/>
    <w:rsid w:val="19AC87F2"/>
    <w:rsid w:val="19AD86A3"/>
    <w:rsid w:val="19C437E6"/>
    <w:rsid w:val="19E1ECF4"/>
    <w:rsid w:val="19E3EC4C"/>
    <w:rsid w:val="19E605A9"/>
    <w:rsid w:val="1A22832D"/>
    <w:rsid w:val="1A250D92"/>
    <w:rsid w:val="1A34F6DB"/>
    <w:rsid w:val="1A68A9E0"/>
    <w:rsid w:val="1AA361F8"/>
    <w:rsid w:val="1B21602A"/>
    <w:rsid w:val="1B3BF4AE"/>
    <w:rsid w:val="1B6CD867"/>
    <w:rsid w:val="1BB06D74"/>
    <w:rsid w:val="1BBC67A7"/>
    <w:rsid w:val="1BEC6E70"/>
    <w:rsid w:val="1C00BAC7"/>
    <w:rsid w:val="1C8374AC"/>
    <w:rsid w:val="1CA649E3"/>
    <w:rsid w:val="1CCFCA9E"/>
    <w:rsid w:val="1D285513"/>
    <w:rsid w:val="1D513C37"/>
    <w:rsid w:val="1DA7F457"/>
    <w:rsid w:val="1E26DDAD"/>
    <w:rsid w:val="1EB75D6F"/>
    <w:rsid w:val="1ECEE5D9"/>
    <w:rsid w:val="1F644C8C"/>
    <w:rsid w:val="1F6A308F"/>
    <w:rsid w:val="1F6A830F"/>
    <w:rsid w:val="1F93518A"/>
    <w:rsid w:val="2039D7E5"/>
    <w:rsid w:val="204D7BE9"/>
    <w:rsid w:val="2050D5EB"/>
    <w:rsid w:val="20A25B4B"/>
    <w:rsid w:val="20AD22B5"/>
    <w:rsid w:val="20E5271E"/>
    <w:rsid w:val="20E6F490"/>
    <w:rsid w:val="21A4FEFB"/>
    <w:rsid w:val="21D98681"/>
    <w:rsid w:val="221EA19F"/>
    <w:rsid w:val="22220E27"/>
    <w:rsid w:val="224E60FE"/>
    <w:rsid w:val="233C0EB9"/>
    <w:rsid w:val="2356D460"/>
    <w:rsid w:val="23C1F128"/>
    <w:rsid w:val="240C5039"/>
    <w:rsid w:val="24363E5C"/>
    <w:rsid w:val="24586D94"/>
    <w:rsid w:val="246064D9"/>
    <w:rsid w:val="251BC804"/>
    <w:rsid w:val="253479AC"/>
    <w:rsid w:val="255BA4F6"/>
    <w:rsid w:val="25691120"/>
    <w:rsid w:val="25AD5E89"/>
    <w:rsid w:val="2606DA05"/>
    <w:rsid w:val="2652D88A"/>
    <w:rsid w:val="269AC888"/>
    <w:rsid w:val="26ED3666"/>
    <w:rsid w:val="27050244"/>
    <w:rsid w:val="2740C9F5"/>
    <w:rsid w:val="27801230"/>
    <w:rsid w:val="27F29D43"/>
    <w:rsid w:val="283D1B51"/>
    <w:rsid w:val="289917F0"/>
    <w:rsid w:val="28AB88D1"/>
    <w:rsid w:val="28B3EBCE"/>
    <w:rsid w:val="28F20675"/>
    <w:rsid w:val="29009797"/>
    <w:rsid w:val="29041BF5"/>
    <w:rsid w:val="29660384"/>
    <w:rsid w:val="2976750D"/>
    <w:rsid w:val="29A6C24B"/>
    <w:rsid w:val="29AA9ECC"/>
    <w:rsid w:val="29E7D206"/>
    <w:rsid w:val="29FF012A"/>
    <w:rsid w:val="2A71B02F"/>
    <w:rsid w:val="2AD01106"/>
    <w:rsid w:val="2ADC27B7"/>
    <w:rsid w:val="2B7CBEE5"/>
    <w:rsid w:val="2BBC3471"/>
    <w:rsid w:val="2C10A148"/>
    <w:rsid w:val="2C3744C3"/>
    <w:rsid w:val="2C836B3A"/>
    <w:rsid w:val="2C9F0607"/>
    <w:rsid w:val="2CA8B1C0"/>
    <w:rsid w:val="2CAC7CF6"/>
    <w:rsid w:val="2CF1F115"/>
    <w:rsid w:val="2D200A40"/>
    <w:rsid w:val="2D50E226"/>
    <w:rsid w:val="2D8CD9BB"/>
    <w:rsid w:val="2DF70E69"/>
    <w:rsid w:val="2E3B6DE0"/>
    <w:rsid w:val="2E6DB467"/>
    <w:rsid w:val="2EA66129"/>
    <w:rsid w:val="2EC10469"/>
    <w:rsid w:val="2EC74E34"/>
    <w:rsid w:val="2F072A84"/>
    <w:rsid w:val="2F113F2C"/>
    <w:rsid w:val="2F440217"/>
    <w:rsid w:val="2F9AAADE"/>
    <w:rsid w:val="3003A44B"/>
    <w:rsid w:val="3031D0BD"/>
    <w:rsid w:val="30344A48"/>
    <w:rsid w:val="30379B0A"/>
    <w:rsid w:val="30A654E4"/>
    <w:rsid w:val="30BC7246"/>
    <w:rsid w:val="30D4ECA0"/>
    <w:rsid w:val="30D84A94"/>
    <w:rsid w:val="30DFD81B"/>
    <w:rsid w:val="30E58FAD"/>
    <w:rsid w:val="30FAE0C4"/>
    <w:rsid w:val="32115861"/>
    <w:rsid w:val="321A51C7"/>
    <w:rsid w:val="321B4EE1"/>
    <w:rsid w:val="3237DADA"/>
    <w:rsid w:val="3254FE4B"/>
    <w:rsid w:val="3265CF7C"/>
    <w:rsid w:val="32676618"/>
    <w:rsid w:val="32B2861F"/>
    <w:rsid w:val="32BC531D"/>
    <w:rsid w:val="32E77746"/>
    <w:rsid w:val="32F8CB1B"/>
    <w:rsid w:val="333454A1"/>
    <w:rsid w:val="3340A9F4"/>
    <w:rsid w:val="3379464E"/>
    <w:rsid w:val="337C777B"/>
    <w:rsid w:val="3391C185"/>
    <w:rsid w:val="345546EC"/>
    <w:rsid w:val="34828D75"/>
    <w:rsid w:val="349D5145"/>
    <w:rsid w:val="351CAEFC"/>
    <w:rsid w:val="3533E63A"/>
    <w:rsid w:val="3540530B"/>
    <w:rsid w:val="3584FC83"/>
    <w:rsid w:val="35D91E76"/>
    <w:rsid w:val="3621BF42"/>
    <w:rsid w:val="362BB089"/>
    <w:rsid w:val="36480E1A"/>
    <w:rsid w:val="364BA9C9"/>
    <w:rsid w:val="36592A8B"/>
    <w:rsid w:val="3668FBC4"/>
    <w:rsid w:val="36CA091C"/>
    <w:rsid w:val="36FC0270"/>
    <w:rsid w:val="375C7FA9"/>
    <w:rsid w:val="37765002"/>
    <w:rsid w:val="37925DE1"/>
    <w:rsid w:val="37D0D711"/>
    <w:rsid w:val="37DF4CBC"/>
    <w:rsid w:val="37EC4EC7"/>
    <w:rsid w:val="37F030FE"/>
    <w:rsid w:val="381541F5"/>
    <w:rsid w:val="38271B8D"/>
    <w:rsid w:val="38420CA6"/>
    <w:rsid w:val="3867787F"/>
    <w:rsid w:val="38D3A47D"/>
    <w:rsid w:val="39275749"/>
    <w:rsid w:val="392C10CC"/>
    <w:rsid w:val="395DD790"/>
    <w:rsid w:val="3966867F"/>
    <w:rsid w:val="39C404A3"/>
    <w:rsid w:val="39D7B6E4"/>
    <w:rsid w:val="3A00DDC9"/>
    <w:rsid w:val="3A285E5A"/>
    <w:rsid w:val="3ADC3F4B"/>
    <w:rsid w:val="3B0256E0"/>
    <w:rsid w:val="3B2C0A0B"/>
    <w:rsid w:val="3C09164B"/>
    <w:rsid w:val="3C679E23"/>
    <w:rsid w:val="3D0C34C9"/>
    <w:rsid w:val="3D2A6FDB"/>
    <w:rsid w:val="3D4ACD78"/>
    <w:rsid w:val="3D671803"/>
    <w:rsid w:val="3DA244B4"/>
    <w:rsid w:val="3DBE7795"/>
    <w:rsid w:val="3E39F7A2"/>
    <w:rsid w:val="3E9144D5"/>
    <w:rsid w:val="3EB67D65"/>
    <w:rsid w:val="3EEFEC25"/>
    <w:rsid w:val="3F11825A"/>
    <w:rsid w:val="3FA260A4"/>
    <w:rsid w:val="3FA6400D"/>
    <w:rsid w:val="3FB39A94"/>
    <w:rsid w:val="405C6124"/>
    <w:rsid w:val="406398E5"/>
    <w:rsid w:val="41513A20"/>
    <w:rsid w:val="425F2AE9"/>
    <w:rsid w:val="428F555A"/>
    <w:rsid w:val="42B07EA6"/>
    <w:rsid w:val="42C8F8DD"/>
    <w:rsid w:val="42DD4957"/>
    <w:rsid w:val="431B1D09"/>
    <w:rsid w:val="4320A76D"/>
    <w:rsid w:val="43534BF0"/>
    <w:rsid w:val="43BC79CA"/>
    <w:rsid w:val="441E11D9"/>
    <w:rsid w:val="44208694"/>
    <w:rsid w:val="442D91C2"/>
    <w:rsid w:val="4491D847"/>
    <w:rsid w:val="44EFF185"/>
    <w:rsid w:val="4525777C"/>
    <w:rsid w:val="45BC82AC"/>
    <w:rsid w:val="45C96223"/>
    <w:rsid w:val="45C9BC4B"/>
    <w:rsid w:val="45F2F715"/>
    <w:rsid w:val="45F85E20"/>
    <w:rsid w:val="46EF8121"/>
    <w:rsid w:val="472B1C96"/>
    <w:rsid w:val="47918EA7"/>
    <w:rsid w:val="47E8C76E"/>
    <w:rsid w:val="48198397"/>
    <w:rsid w:val="483FC1CF"/>
    <w:rsid w:val="485D183E"/>
    <w:rsid w:val="48602415"/>
    <w:rsid w:val="48A1375D"/>
    <w:rsid w:val="48C62E32"/>
    <w:rsid w:val="48E9745C"/>
    <w:rsid w:val="48FA4A8C"/>
    <w:rsid w:val="495EEEDA"/>
    <w:rsid w:val="499CC3F3"/>
    <w:rsid w:val="49A87F18"/>
    <w:rsid w:val="49ACBF0B"/>
    <w:rsid w:val="49C652AB"/>
    <w:rsid w:val="49D60579"/>
    <w:rsid w:val="4A024437"/>
    <w:rsid w:val="4A110745"/>
    <w:rsid w:val="4A2E3798"/>
    <w:rsid w:val="4A8544BD"/>
    <w:rsid w:val="4AECED6F"/>
    <w:rsid w:val="4AF79DD5"/>
    <w:rsid w:val="4AFABF3B"/>
    <w:rsid w:val="4BD51D07"/>
    <w:rsid w:val="4BE6C223"/>
    <w:rsid w:val="4C21094F"/>
    <w:rsid w:val="4C342A11"/>
    <w:rsid w:val="4C47A8F0"/>
    <w:rsid w:val="4C5631FC"/>
    <w:rsid w:val="4C5ADCEE"/>
    <w:rsid w:val="4CFC145B"/>
    <w:rsid w:val="4D7E106C"/>
    <w:rsid w:val="4DC9F1B3"/>
    <w:rsid w:val="4E044813"/>
    <w:rsid w:val="4E314E47"/>
    <w:rsid w:val="4EA6DBD4"/>
    <w:rsid w:val="4EA6F484"/>
    <w:rsid w:val="4EC4B2C6"/>
    <w:rsid w:val="4EC675D5"/>
    <w:rsid w:val="4EE4E8A0"/>
    <w:rsid w:val="4EFC2A2B"/>
    <w:rsid w:val="4F17ECD2"/>
    <w:rsid w:val="4F67DF98"/>
    <w:rsid w:val="4F6DAC3F"/>
    <w:rsid w:val="50716605"/>
    <w:rsid w:val="50D2CA07"/>
    <w:rsid w:val="50DE31F4"/>
    <w:rsid w:val="50DFAEC0"/>
    <w:rsid w:val="513511B6"/>
    <w:rsid w:val="5212DF32"/>
    <w:rsid w:val="52270D72"/>
    <w:rsid w:val="52C3B9CE"/>
    <w:rsid w:val="52C45493"/>
    <w:rsid w:val="539878B3"/>
    <w:rsid w:val="53A63504"/>
    <w:rsid w:val="53B001F5"/>
    <w:rsid w:val="53B43688"/>
    <w:rsid w:val="54772E5F"/>
    <w:rsid w:val="551CECEA"/>
    <w:rsid w:val="5597F944"/>
    <w:rsid w:val="55A74F5B"/>
    <w:rsid w:val="55C490E6"/>
    <w:rsid w:val="55EC6471"/>
    <w:rsid w:val="565C3C2C"/>
    <w:rsid w:val="56870220"/>
    <w:rsid w:val="56B033C3"/>
    <w:rsid w:val="58086B9C"/>
    <w:rsid w:val="580BD648"/>
    <w:rsid w:val="58659502"/>
    <w:rsid w:val="5877ADA9"/>
    <w:rsid w:val="58939802"/>
    <w:rsid w:val="58AA2FAE"/>
    <w:rsid w:val="58F52BC5"/>
    <w:rsid w:val="58FDFF4D"/>
    <w:rsid w:val="5900E2C1"/>
    <w:rsid w:val="5903469F"/>
    <w:rsid w:val="59102729"/>
    <w:rsid w:val="591A2149"/>
    <w:rsid w:val="594813EF"/>
    <w:rsid w:val="594B6EC5"/>
    <w:rsid w:val="594F72C2"/>
    <w:rsid w:val="59BE26AF"/>
    <w:rsid w:val="59F30708"/>
    <w:rsid w:val="59F542B0"/>
    <w:rsid w:val="59F9B40D"/>
    <w:rsid w:val="5A045D28"/>
    <w:rsid w:val="5A6BCDD2"/>
    <w:rsid w:val="5AE05F76"/>
    <w:rsid w:val="5B2A590F"/>
    <w:rsid w:val="5BA3069D"/>
    <w:rsid w:val="5BB78C76"/>
    <w:rsid w:val="5C0D13AD"/>
    <w:rsid w:val="5C998619"/>
    <w:rsid w:val="5CF9B298"/>
    <w:rsid w:val="5CFC04A3"/>
    <w:rsid w:val="5D2C2599"/>
    <w:rsid w:val="5DB092A0"/>
    <w:rsid w:val="5E62A66C"/>
    <w:rsid w:val="5EABE947"/>
    <w:rsid w:val="5EAC5705"/>
    <w:rsid w:val="5EB03395"/>
    <w:rsid w:val="5EF267FD"/>
    <w:rsid w:val="5F1184A7"/>
    <w:rsid w:val="5FD632C6"/>
    <w:rsid w:val="5FEFFF38"/>
    <w:rsid w:val="5FF25D04"/>
    <w:rsid w:val="602ACB1F"/>
    <w:rsid w:val="60464E6A"/>
    <w:rsid w:val="607908B0"/>
    <w:rsid w:val="607E1BD3"/>
    <w:rsid w:val="608D096E"/>
    <w:rsid w:val="60ACF782"/>
    <w:rsid w:val="60B1DA63"/>
    <w:rsid w:val="60BC6BEA"/>
    <w:rsid w:val="6163BD4B"/>
    <w:rsid w:val="6168805B"/>
    <w:rsid w:val="6198A8D5"/>
    <w:rsid w:val="638DC2FE"/>
    <w:rsid w:val="63E4864B"/>
    <w:rsid w:val="6400EA4B"/>
    <w:rsid w:val="641342FD"/>
    <w:rsid w:val="64329D3F"/>
    <w:rsid w:val="6498084C"/>
    <w:rsid w:val="658C3C5A"/>
    <w:rsid w:val="65A50CD9"/>
    <w:rsid w:val="65B873F6"/>
    <w:rsid w:val="6610854A"/>
    <w:rsid w:val="663DD7AE"/>
    <w:rsid w:val="66425AD5"/>
    <w:rsid w:val="66438ADD"/>
    <w:rsid w:val="66738C04"/>
    <w:rsid w:val="667B798A"/>
    <w:rsid w:val="667F3830"/>
    <w:rsid w:val="6747483C"/>
    <w:rsid w:val="674AC2FE"/>
    <w:rsid w:val="676E8DB5"/>
    <w:rsid w:val="67902B2F"/>
    <w:rsid w:val="67B0AF3D"/>
    <w:rsid w:val="6809BCFE"/>
    <w:rsid w:val="685A47A1"/>
    <w:rsid w:val="68A95725"/>
    <w:rsid w:val="68C3CA1D"/>
    <w:rsid w:val="68D97BD5"/>
    <w:rsid w:val="68F4A708"/>
    <w:rsid w:val="6965159A"/>
    <w:rsid w:val="6993D8E0"/>
    <w:rsid w:val="6A1EF9AD"/>
    <w:rsid w:val="6A52AF58"/>
    <w:rsid w:val="6A6283E7"/>
    <w:rsid w:val="6A679D43"/>
    <w:rsid w:val="6A7A33A8"/>
    <w:rsid w:val="6A8B79F9"/>
    <w:rsid w:val="6A9896C5"/>
    <w:rsid w:val="6ACB1413"/>
    <w:rsid w:val="6B208B6A"/>
    <w:rsid w:val="6B767ADC"/>
    <w:rsid w:val="6B983D10"/>
    <w:rsid w:val="6BA1546E"/>
    <w:rsid w:val="6BDAE381"/>
    <w:rsid w:val="6C4C6093"/>
    <w:rsid w:val="6C580E48"/>
    <w:rsid w:val="6C6035B8"/>
    <w:rsid w:val="6CE9E418"/>
    <w:rsid w:val="6D1F0DA3"/>
    <w:rsid w:val="6D6BF9B7"/>
    <w:rsid w:val="6DD03787"/>
    <w:rsid w:val="6DD52840"/>
    <w:rsid w:val="6DE372A2"/>
    <w:rsid w:val="6DFA273F"/>
    <w:rsid w:val="6E19C102"/>
    <w:rsid w:val="6EE29BC4"/>
    <w:rsid w:val="6F114751"/>
    <w:rsid w:val="6F57FFF2"/>
    <w:rsid w:val="6F648004"/>
    <w:rsid w:val="6F7229C4"/>
    <w:rsid w:val="6FAF1601"/>
    <w:rsid w:val="6FFA8852"/>
    <w:rsid w:val="700AF9DB"/>
    <w:rsid w:val="706D3AF2"/>
    <w:rsid w:val="70D1BF4C"/>
    <w:rsid w:val="70E133BB"/>
    <w:rsid w:val="710CA299"/>
    <w:rsid w:val="7142E974"/>
    <w:rsid w:val="717AFBAA"/>
    <w:rsid w:val="71844CE8"/>
    <w:rsid w:val="72308549"/>
    <w:rsid w:val="72A9CA86"/>
    <w:rsid w:val="72E22C2B"/>
    <w:rsid w:val="732AA130"/>
    <w:rsid w:val="73C6AFD9"/>
    <w:rsid w:val="73E5409E"/>
    <w:rsid w:val="74459AE7"/>
    <w:rsid w:val="7454F97A"/>
    <w:rsid w:val="7458CDFC"/>
    <w:rsid w:val="7487D76B"/>
    <w:rsid w:val="74957238"/>
    <w:rsid w:val="74E948A0"/>
    <w:rsid w:val="751D7475"/>
    <w:rsid w:val="75A96BA1"/>
    <w:rsid w:val="75BBC81B"/>
    <w:rsid w:val="75D32A10"/>
    <w:rsid w:val="75ED9CF8"/>
    <w:rsid w:val="75F2CD76"/>
    <w:rsid w:val="75F7D565"/>
    <w:rsid w:val="75F89FAE"/>
    <w:rsid w:val="7665AA40"/>
    <w:rsid w:val="76CC7BAE"/>
    <w:rsid w:val="76CD40B5"/>
    <w:rsid w:val="76D58CF1"/>
    <w:rsid w:val="76E7720B"/>
    <w:rsid w:val="771C04C4"/>
    <w:rsid w:val="77714B11"/>
    <w:rsid w:val="77FA804D"/>
    <w:rsid w:val="782DD8A7"/>
    <w:rsid w:val="782E3E02"/>
    <w:rsid w:val="782F109C"/>
    <w:rsid w:val="786695E4"/>
    <w:rsid w:val="78AF4208"/>
    <w:rsid w:val="78CB9EE0"/>
    <w:rsid w:val="79499561"/>
    <w:rsid w:val="79669F85"/>
    <w:rsid w:val="79AEE440"/>
    <w:rsid w:val="7A0F3B5A"/>
    <w:rsid w:val="7A83E254"/>
    <w:rsid w:val="7A92DFCF"/>
    <w:rsid w:val="7A9D79B6"/>
    <w:rsid w:val="7AA954AD"/>
    <w:rsid w:val="7B284D58"/>
    <w:rsid w:val="7B29286B"/>
    <w:rsid w:val="7B68CB40"/>
    <w:rsid w:val="7B6C6AA4"/>
    <w:rsid w:val="7B86774A"/>
    <w:rsid w:val="7B92CAAF"/>
    <w:rsid w:val="7B9CB0E8"/>
    <w:rsid w:val="7BC5D924"/>
    <w:rsid w:val="7BD0E2E4"/>
    <w:rsid w:val="7C1EB8D8"/>
    <w:rsid w:val="7C1FB2B5"/>
    <w:rsid w:val="7CA507E0"/>
    <w:rsid w:val="7CB808DA"/>
    <w:rsid w:val="7CE1D0E7"/>
    <w:rsid w:val="7D0438DB"/>
    <w:rsid w:val="7D083B05"/>
    <w:rsid w:val="7D263C24"/>
    <w:rsid w:val="7D5B0CAD"/>
    <w:rsid w:val="7DDC758D"/>
    <w:rsid w:val="7DE175F0"/>
    <w:rsid w:val="7DF3B121"/>
    <w:rsid w:val="7E654A3B"/>
    <w:rsid w:val="7EF50646"/>
    <w:rsid w:val="7F154557"/>
    <w:rsid w:val="7F253A0C"/>
    <w:rsid w:val="7F497BE3"/>
    <w:rsid w:val="7F5D4D8C"/>
    <w:rsid w:val="7F9948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633F"/>
  <w15:docId w15:val="{C38614AB-C047-48C4-AEBC-F98303CA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95560"/>
    <w:rPr>
      <w:color w:val="0000FF"/>
      <w:u w:val="single"/>
    </w:rPr>
  </w:style>
  <w:style w:type="character" w:styleId="UnresolvedMention">
    <w:name w:val="Unresolved Mention"/>
    <w:basedOn w:val="DefaultParagraphFont"/>
    <w:uiPriority w:val="99"/>
    <w:semiHidden/>
    <w:unhideWhenUsed/>
    <w:rsid w:val="00B14ABF"/>
    <w:rPr>
      <w:color w:val="605E5C"/>
      <w:shd w:val="clear" w:color="auto" w:fill="E1DFDD"/>
    </w:rPr>
  </w:style>
  <w:style w:type="paragraph" w:styleId="ListParagraph">
    <w:name w:val="List Paragraph"/>
    <w:basedOn w:val="Normal"/>
    <w:uiPriority w:val="34"/>
    <w:qFormat/>
    <w:rsid w:val="00BA726E"/>
    <w:pPr>
      <w:ind w:left="720"/>
      <w:contextualSpacing/>
    </w:pPr>
  </w:style>
  <w:style w:type="paragraph" w:styleId="TOCHeading">
    <w:name w:val="TOC Heading"/>
    <w:basedOn w:val="Heading1"/>
    <w:next w:val="Normal"/>
    <w:uiPriority w:val="39"/>
    <w:unhideWhenUsed/>
    <w:qFormat/>
    <w:rsid w:val="00E3538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E35389"/>
    <w:pPr>
      <w:spacing w:after="100"/>
      <w:ind w:left="220"/>
    </w:pPr>
  </w:style>
  <w:style w:type="paragraph" w:styleId="TOC1">
    <w:name w:val="toc 1"/>
    <w:basedOn w:val="Normal"/>
    <w:next w:val="Normal"/>
    <w:autoRedefine/>
    <w:uiPriority w:val="39"/>
    <w:unhideWhenUsed/>
    <w:rsid w:val="00E35389"/>
    <w:pPr>
      <w:spacing w:after="100"/>
    </w:pPr>
  </w:style>
  <w:style w:type="character" w:styleId="PlaceholderText">
    <w:name w:val="Placeholder Text"/>
    <w:basedOn w:val="DefaultParagraphFont"/>
    <w:uiPriority w:val="99"/>
    <w:semiHidden/>
    <w:rsid w:val="00180302"/>
    <w:rPr>
      <w:color w:val="808080"/>
    </w:rPr>
  </w:style>
  <w:style w:type="paragraph" w:styleId="Header">
    <w:name w:val="header"/>
    <w:basedOn w:val="Normal"/>
    <w:link w:val="HeaderChar"/>
    <w:uiPriority w:val="99"/>
    <w:unhideWhenUsed/>
    <w:rsid w:val="00AF39B2"/>
    <w:pPr>
      <w:tabs>
        <w:tab w:val="center" w:pos="4680"/>
        <w:tab w:val="right" w:pos="9360"/>
      </w:tabs>
      <w:spacing w:line="240" w:lineRule="auto"/>
    </w:pPr>
  </w:style>
  <w:style w:type="character" w:customStyle="1" w:styleId="HeaderChar">
    <w:name w:val="Header Char"/>
    <w:basedOn w:val="DefaultParagraphFont"/>
    <w:link w:val="Header"/>
    <w:uiPriority w:val="99"/>
    <w:rsid w:val="00AF39B2"/>
  </w:style>
  <w:style w:type="paragraph" w:styleId="Footer">
    <w:name w:val="footer"/>
    <w:basedOn w:val="Normal"/>
    <w:link w:val="FooterChar"/>
    <w:uiPriority w:val="99"/>
    <w:semiHidden/>
    <w:unhideWhenUsed/>
    <w:rsid w:val="00AF39B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F39B2"/>
  </w:style>
  <w:style w:type="character" w:customStyle="1" w:styleId="normaltextrun">
    <w:name w:val="normaltextrun"/>
    <w:basedOn w:val="DefaultParagraphFont"/>
    <w:rsid w:val="00016EA4"/>
  </w:style>
  <w:style w:type="paragraph" w:styleId="TOC3">
    <w:name w:val="toc 3"/>
    <w:basedOn w:val="Normal"/>
    <w:next w:val="Normal"/>
    <w:autoRedefine/>
    <w:uiPriority w:val="39"/>
    <w:unhideWhenUsed/>
    <w:rsid w:val="00BE13AE"/>
    <w:pPr>
      <w:spacing w:after="100" w:line="259" w:lineRule="auto"/>
      <w:ind w:left="440"/>
    </w:pPr>
    <w:rPr>
      <w:rFonts w:asciiTheme="minorHAnsi" w:eastAsiaTheme="minorEastAsia" w:hAnsiTheme="minorHAnsi" w:cs="Times New Roman"/>
      <w:lang w:val="en-US"/>
    </w:rPr>
  </w:style>
  <w:style w:type="table" w:styleId="TableGrid">
    <w:name w:val="Table Grid"/>
    <w:basedOn w:val="TableNormal"/>
    <w:uiPriority w:val="59"/>
    <w:rsid w:val="00BE13AE"/>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BE13AE"/>
    <w:pPr>
      <w:spacing w:line="240" w:lineRule="auto"/>
    </w:p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637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vataric.wordpress.com/2015/09/30/its-apple-season/" TargetMode="External"/><Relationship Id="rId18" Type="http://schemas.openxmlformats.org/officeDocument/2006/relationships/hyperlink" Target="https://conestoga.campuslabs.ca/engage/event/152953"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lib.conestogac.on.ca/writing-services/writing-workshops" TargetMode="Externa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lib.conestogac.on.ca/writing-services/plagiarism-academic-integrity" TargetMode="External"/><Relationship Id="rId20" Type="http://schemas.openxmlformats.org/officeDocument/2006/relationships/hyperlink" Target="https://lib.conestogac.on.ca/images/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3.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tudysmarter.co.uk/explanations/marketing/marketing-management/marketing-department/" TargetMode="External"/><Relationship Id="rId23" Type="http://schemas.openxmlformats.org/officeDocument/2006/relationships/fontTable" Target="fontTable.xml"/><Relationship Id="rId10" Type="http://schemas.openxmlformats.org/officeDocument/2006/relationships/hyperlink" Target="https://avataric.wordpress.com/2015/09/30/its-apple-season/" TargetMode="External"/><Relationship Id="rId19" Type="http://schemas.openxmlformats.org/officeDocument/2006/relationships/hyperlink" Target="https://conestoga.campuslabs.ca/engage/event/152616" TargetMode="External"/><Relationship Id="rId4" Type="http://schemas.openxmlformats.org/officeDocument/2006/relationships/settings" Target="settings.xml"/><Relationship Id="rId9" Type="http://schemas.openxmlformats.org/officeDocument/2006/relationships/hyperlink" Target="https://avataric.wordpress.com/2015/09/30/its-apple-season/" TargetMode="External"/><Relationship Id="rId14" Type="http://schemas.openxmlformats.org/officeDocument/2006/relationships/hyperlink" Target="https://creativecommons.org/licenses/by-nc/3.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545B9-F3EF-4583-9A48-965850CD8A00}">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231</TotalTime>
  <Pages>1</Pages>
  <Words>2354</Words>
  <Characters>13419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15742</CharactersWithSpaces>
  <SharedDoc>false</SharedDoc>
  <HLinks>
    <vt:vector size="120" baseType="variant">
      <vt:variant>
        <vt:i4>3211322</vt:i4>
      </vt:variant>
      <vt:variant>
        <vt:i4>90</vt:i4>
      </vt:variant>
      <vt:variant>
        <vt:i4>0</vt:i4>
      </vt:variant>
      <vt:variant>
        <vt:i4>5</vt:i4>
      </vt:variant>
      <vt:variant>
        <vt:lpwstr>https://lib.conestogac.on.ca/images/search</vt:lpwstr>
      </vt:variant>
      <vt:variant>
        <vt:lpwstr/>
      </vt:variant>
      <vt:variant>
        <vt:i4>3539060</vt:i4>
      </vt:variant>
      <vt:variant>
        <vt:i4>87</vt:i4>
      </vt:variant>
      <vt:variant>
        <vt:i4>0</vt:i4>
      </vt:variant>
      <vt:variant>
        <vt:i4>5</vt:i4>
      </vt:variant>
      <vt:variant>
        <vt:lpwstr>https://conestoga.campuslabs.ca/engage/event/152616</vt:lpwstr>
      </vt:variant>
      <vt:variant>
        <vt:lpwstr/>
      </vt:variant>
      <vt:variant>
        <vt:i4>3276923</vt:i4>
      </vt:variant>
      <vt:variant>
        <vt:i4>84</vt:i4>
      </vt:variant>
      <vt:variant>
        <vt:i4>0</vt:i4>
      </vt:variant>
      <vt:variant>
        <vt:i4>5</vt:i4>
      </vt:variant>
      <vt:variant>
        <vt:lpwstr>https://conestoga.campuslabs.ca/engage/event/152953</vt:lpwstr>
      </vt:variant>
      <vt:variant>
        <vt:lpwstr/>
      </vt:variant>
      <vt:variant>
        <vt:i4>6750333</vt:i4>
      </vt:variant>
      <vt:variant>
        <vt:i4>81</vt:i4>
      </vt:variant>
      <vt:variant>
        <vt:i4>0</vt:i4>
      </vt:variant>
      <vt:variant>
        <vt:i4>5</vt:i4>
      </vt:variant>
      <vt:variant>
        <vt:lpwstr>https://lib.conestogac.on.ca/writing-services/writing-workshops</vt:lpwstr>
      </vt:variant>
      <vt:variant>
        <vt:lpwstr/>
      </vt:variant>
      <vt:variant>
        <vt:i4>8126522</vt:i4>
      </vt:variant>
      <vt:variant>
        <vt:i4>78</vt:i4>
      </vt:variant>
      <vt:variant>
        <vt:i4>0</vt:i4>
      </vt:variant>
      <vt:variant>
        <vt:i4>5</vt:i4>
      </vt:variant>
      <vt:variant>
        <vt:lpwstr>https://lib.conestogac.on.ca/writing-services/plagiarism-academic-integrity</vt:lpwstr>
      </vt:variant>
      <vt:variant>
        <vt:lpwstr/>
      </vt:variant>
      <vt:variant>
        <vt:i4>2031704</vt:i4>
      </vt:variant>
      <vt:variant>
        <vt:i4>75</vt:i4>
      </vt:variant>
      <vt:variant>
        <vt:i4>0</vt:i4>
      </vt:variant>
      <vt:variant>
        <vt:i4>5</vt:i4>
      </vt:variant>
      <vt:variant>
        <vt:lpwstr>https://www.studysmarter.co.uk/explanations/marketing/marketing-management/marketing-department/</vt:lpwstr>
      </vt:variant>
      <vt:variant>
        <vt:lpwstr/>
      </vt:variant>
      <vt:variant>
        <vt:i4>1245234</vt:i4>
      </vt:variant>
      <vt:variant>
        <vt:i4>68</vt:i4>
      </vt:variant>
      <vt:variant>
        <vt:i4>0</vt:i4>
      </vt:variant>
      <vt:variant>
        <vt:i4>5</vt:i4>
      </vt:variant>
      <vt:variant>
        <vt:lpwstr/>
      </vt:variant>
      <vt:variant>
        <vt:lpwstr>_Toc137131773</vt:lpwstr>
      </vt:variant>
      <vt:variant>
        <vt:i4>1245234</vt:i4>
      </vt:variant>
      <vt:variant>
        <vt:i4>62</vt:i4>
      </vt:variant>
      <vt:variant>
        <vt:i4>0</vt:i4>
      </vt:variant>
      <vt:variant>
        <vt:i4>5</vt:i4>
      </vt:variant>
      <vt:variant>
        <vt:lpwstr/>
      </vt:variant>
      <vt:variant>
        <vt:lpwstr>_Toc137131772</vt:lpwstr>
      </vt:variant>
      <vt:variant>
        <vt:i4>1245234</vt:i4>
      </vt:variant>
      <vt:variant>
        <vt:i4>56</vt:i4>
      </vt:variant>
      <vt:variant>
        <vt:i4>0</vt:i4>
      </vt:variant>
      <vt:variant>
        <vt:i4>5</vt:i4>
      </vt:variant>
      <vt:variant>
        <vt:lpwstr/>
      </vt:variant>
      <vt:variant>
        <vt:lpwstr>_Toc137131771</vt:lpwstr>
      </vt:variant>
      <vt:variant>
        <vt:i4>1245234</vt:i4>
      </vt:variant>
      <vt:variant>
        <vt:i4>50</vt:i4>
      </vt:variant>
      <vt:variant>
        <vt:i4>0</vt:i4>
      </vt:variant>
      <vt:variant>
        <vt:i4>5</vt:i4>
      </vt:variant>
      <vt:variant>
        <vt:lpwstr/>
      </vt:variant>
      <vt:variant>
        <vt:lpwstr>_Toc137131770</vt:lpwstr>
      </vt:variant>
      <vt:variant>
        <vt:i4>1179698</vt:i4>
      </vt:variant>
      <vt:variant>
        <vt:i4>44</vt:i4>
      </vt:variant>
      <vt:variant>
        <vt:i4>0</vt:i4>
      </vt:variant>
      <vt:variant>
        <vt:i4>5</vt:i4>
      </vt:variant>
      <vt:variant>
        <vt:lpwstr/>
      </vt:variant>
      <vt:variant>
        <vt:lpwstr>_Toc137131769</vt:lpwstr>
      </vt:variant>
      <vt:variant>
        <vt:i4>1179698</vt:i4>
      </vt:variant>
      <vt:variant>
        <vt:i4>38</vt:i4>
      </vt:variant>
      <vt:variant>
        <vt:i4>0</vt:i4>
      </vt:variant>
      <vt:variant>
        <vt:i4>5</vt:i4>
      </vt:variant>
      <vt:variant>
        <vt:lpwstr/>
      </vt:variant>
      <vt:variant>
        <vt:lpwstr>_Toc137131768</vt:lpwstr>
      </vt:variant>
      <vt:variant>
        <vt:i4>1179698</vt:i4>
      </vt:variant>
      <vt:variant>
        <vt:i4>32</vt:i4>
      </vt:variant>
      <vt:variant>
        <vt:i4>0</vt:i4>
      </vt:variant>
      <vt:variant>
        <vt:i4>5</vt:i4>
      </vt:variant>
      <vt:variant>
        <vt:lpwstr/>
      </vt:variant>
      <vt:variant>
        <vt:lpwstr>_Toc137131767</vt:lpwstr>
      </vt:variant>
      <vt:variant>
        <vt:i4>1179698</vt:i4>
      </vt:variant>
      <vt:variant>
        <vt:i4>26</vt:i4>
      </vt:variant>
      <vt:variant>
        <vt:i4>0</vt:i4>
      </vt:variant>
      <vt:variant>
        <vt:i4>5</vt:i4>
      </vt:variant>
      <vt:variant>
        <vt:lpwstr/>
      </vt:variant>
      <vt:variant>
        <vt:lpwstr>_Toc137131766</vt:lpwstr>
      </vt:variant>
      <vt:variant>
        <vt:i4>1179698</vt:i4>
      </vt:variant>
      <vt:variant>
        <vt:i4>20</vt:i4>
      </vt:variant>
      <vt:variant>
        <vt:i4>0</vt:i4>
      </vt:variant>
      <vt:variant>
        <vt:i4>5</vt:i4>
      </vt:variant>
      <vt:variant>
        <vt:lpwstr/>
      </vt:variant>
      <vt:variant>
        <vt:lpwstr>_Toc137131765</vt:lpwstr>
      </vt:variant>
      <vt:variant>
        <vt:i4>1179698</vt:i4>
      </vt:variant>
      <vt:variant>
        <vt:i4>14</vt:i4>
      </vt:variant>
      <vt:variant>
        <vt:i4>0</vt:i4>
      </vt:variant>
      <vt:variant>
        <vt:i4>5</vt:i4>
      </vt:variant>
      <vt:variant>
        <vt:lpwstr/>
      </vt:variant>
      <vt:variant>
        <vt:lpwstr>_Toc137131764</vt:lpwstr>
      </vt:variant>
      <vt:variant>
        <vt:i4>1179698</vt:i4>
      </vt:variant>
      <vt:variant>
        <vt:i4>8</vt:i4>
      </vt:variant>
      <vt:variant>
        <vt:i4>0</vt:i4>
      </vt:variant>
      <vt:variant>
        <vt:i4>5</vt:i4>
      </vt:variant>
      <vt:variant>
        <vt:lpwstr/>
      </vt:variant>
      <vt:variant>
        <vt:lpwstr>_Toc137131763</vt:lpwstr>
      </vt:variant>
      <vt:variant>
        <vt:i4>1179698</vt:i4>
      </vt:variant>
      <vt:variant>
        <vt:i4>2</vt:i4>
      </vt:variant>
      <vt:variant>
        <vt:i4>0</vt:i4>
      </vt:variant>
      <vt:variant>
        <vt:i4>5</vt:i4>
      </vt:variant>
      <vt:variant>
        <vt:lpwstr/>
      </vt:variant>
      <vt:variant>
        <vt:lpwstr>_Toc137131762</vt:lpwstr>
      </vt:variant>
      <vt:variant>
        <vt:i4>3276899</vt:i4>
      </vt:variant>
      <vt:variant>
        <vt:i4>3</vt:i4>
      </vt:variant>
      <vt:variant>
        <vt:i4>0</vt:i4>
      </vt:variant>
      <vt:variant>
        <vt:i4>5</vt:i4>
      </vt:variant>
      <vt:variant>
        <vt:lpwstr>https://creativecommons.org/licenses/by-nc/3.0/</vt:lpwstr>
      </vt:variant>
      <vt:variant>
        <vt:lpwstr/>
      </vt:variant>
      <vt:variant>
        <vt:i4>7733307</vt:i4>
      </vt:variant>
      <vt:variant>
        <vt:i4>0</vt:i4>
      </vt:variant>
      <vt:variant>
        <vt:i4>0</vt:i4>
      </vt:variant>
      <vt:variant>
        <vt:i4>5</vt:i4>
      </vt:variant>
      <vt:variant>
        <vt:lpwstr>https://avataric.wordpress.com/2015/09/30/its-apple-season/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dc:creator>
  <cp:keywords/>
  <cp:lastModifiedBy>Kevin Obando</cp:lastModifiedBy>
  <cp:revision>8</cp:revision>
  <dcterms:created xsi:type="dcterms:W3CDTF">2023-06-09T00:54:00Z</dcterms:created>
  <dcterms:modified xsi:type="dcterms:W3CDTF">2023-08-12T19:07:00Z</dcterms:modified>
</cp:coreProperties>
</file>